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E8268" w14:textId="77777777" w:rsidR="00CC40A7" w:rsidRPr="00F77E9F" w:rsidRDefault="00CC40A7" w:rsidP="00CC40A7">
      <w:r w:rsidRPr="00F77E9F">
        <w:t xml:space="preserve">%% </w:t>
      </w:r>
    </w:p>
    <w:p w14:paraId="53FDB648" w14:textId="77777777" w:rsidR="00CC40A7" w:rsidRPr="00F77E9F" w:rsidRDefault="00CC40A7" w:rsidP="00CC40A7">
      <w:r w:rsidRPr="00F77E9F">
        <w:t xml:space="preserve">%% ACS project dissertation template. </w:t>
      </w:r>
    </w:p>
    <w:p w14:paraId="4746D494" w14:textId="77777777" w:rsidR="00CC40A7" w:rsidRPr="00F77E9F" w:rsidRDefault="00CC40A7" w:rsidP="00CC40A7">
      <w:r w:rsidRPr="00F77E9F">
        <w:t xml:space="preserve">%% </w:t>
      </w:r>
    </w:p>
    <w:p w14:paraId="0356053D" w14:textId="77777777" w:rsidR="00CC40A7" w:rsidRPr="00F77E9F" w:rsidRDefault="00CC40A7" w:rsidP="00CC40A7">
      <w:r w:rsidRPr="00F77E9F">
        <w:t xml:space="preserve">%% Currently designed for printing two-sided, but if you prefer to </w:t>
      </w:r>
    </w:p>
    <w:p w14:paraId="1613B5FA" w14:textId="77777777" w:rsidR="00CC40A7" w:rsidRPr="00F77E9F" w:rsidRDefault="00CC40A7" w:rsidP="00CC40A7">
      <w:r w:rsidRPr="00F77E9F">
        <w:t xml:space="preserve">%% print single-sided just remove ",twoside,openright" from the </w:t>
      </w:r>
    </w:p>
    <w:p w14:paraId="0D38EFDF" w14:textId="77777777" w:rsidR="00CC40A7" w:rsidRPr="00F77E9F" w:rsidRDefault="00CC40A7" w:rsidP="00CC40A7">
      <w:r w:rsidRPr="00F77E9F">
        <w:t xml:space="preserve">%% \documentclass[] line below. </w:t>
      </w:r>
    </w:p>
    <w:p w14:paraId="5C56EC64" w14:textId="77777777" w:rsidR="00CC40A7" w:rsidRPr="00F77E9F" w:rsidRDefault="00CC40A7" w:rsidP="00CC40A7">
      <w:r w:rsidRPr="00F77E9F">
        <w:t>%%</w:t>
      </w:r>
    </w:p>
    <w:p w14:paraId="0DB7A2E1" w14:textId="77777777" w:rsidR="00CC40A7" w:rsidRPr="00F77E9F" w:rsidRDefault="00CC40A7" w:rsidP="00CC40A7">
      <w:r w:rsidRPr="00F77E9F">
        <w:t>%%</w:t>
      </w:r>
    </w:p>
    <w:p w14:paraId="58F05074" w14:textId="77777777" w:rsidR="00CC40A7" w:rsidRPr="00F77E9F" w:rsidRDefault="00CC40A7" w:rsidP="00CC40A7">
      <w:r w:rsidRPr="00F77E9F">
        <w:t xml:space="preserve">%%   SMH, May 2010. </w:t>
      </w:r>
    </w:p>
    <w:p w14:paraId="164B4D42" w14:textId="77777777" w:rsidR="00CC40A7" w:rsidRPr="00F77E9F" w:rsidRDefault="00CC40A7" w:rsidP="00CC40A7"/>
    <w:p w14:paraId="61DF8BA8" w14:textId="77777777" w:rsidR="00CC40A7" w:rsidRPr="00F77E9F" w:rsidRDefault="00CC40A7" w:rsidP="00CC40A7"/>
    <w:p w14:paraId="57FD8C17" w14:textId="77777777" w:rsidR="00CC40A7" w:rsidRPr="00F77E9F" w:rsidRDefault="00CC40A7" w:rsidP="00CC40A7">
      <w:r w:rsidRPr="00F77E9F">
        <w:t>\documentclass[a4paper,12pt,twoside,openright]{report}</w:t>
      </w:r>
    </w:p>
    <w:p w14:paraId="34F422F3" w14:textId="77777777" w:rsidR="00CC40A7" w:rsidRPr="00F77E9F" w:rsidRDefault="00CC40A7" w:rsidP="00CC40A7"/>
    <w:p w14:paraId="14EDA0E4" w14:textId="77777777" w:rsidR="00CC40A7" w:rsidRPr="00F77E9F" w:rsidRDefault="00CC40A7" w:rsidP="00CC40A7"/>
    <w:p w14:paraId="7B4211C8" w14:textId="77777777" w:rsidR="00CC40A7" w:rsidRPr="00F77E9F" w:rsidRDefault="00CC40A7" w:rsidP="00CC40A7">
      <w:r w:rsidRPr="00F77E9F">
        <w:t>%%</w:t>
      </w:r>
    </w:p>
    <w:p w14:paraId="30B12662" w14:textId="77777777" w:rsidR="00CC40A7" w:rsidRPr="00F77E9F" w:rsidRDefault="00CC40A7" w:rsidP="00CC40A7">
      <w:r w:rsidRPr="00F77E9F">
        <w:t>%% EDIT THE BELOW TO CUSTOMIZE</w:t>
      </w:r>
    </w:p>
    <w:p w14:paraId="171A59D7" w14:textId="77777777" w:rsidR="00CC40A7" w:rsidRPr="00F77E9F" w:rsidRDefault="00CC40A7" w:rsidP="00CC40A7">
      <w:r w:rsidRPr="00F77E9F">
        <w:t>%%</w:t>
      </w:r>
    </w:p>
    <w:p w14:paraId="68F55795" w14:textId="77777777" w:rsidR="00CC40A7" w:rsidRPr="00F77E9F" w:rsidRDefault="00CC40A7" w:rsidP="00CC40A7"/>
    <w:p w14:paraId="272DDE19" w14:textId="77777777" w:rsidR="00CC40A7" w:rsidRPr="00F77E9F" w:rsidRDefault="00CC40A7" w:rsidP="00CC40A7">
      <w:r w:rsidRPr="00F77E9F">
        <w:t>\def\authorname{Zongzhe Yuan\xspace}</w:t>
      </w:r>
    </w:p>
    <w:p w14:paraId="25AE3F4C" w14:textId="77777777" w:rsidR="00CC40A7" w:rsidRPr="00F77E9F" w:rsidRDefault="00CC40A7" w:rsidP="00CC40A7">
      <w:r w:rsidRPr="00F77E9F">
        <w:t>\def\authorcollege{Christ's College\xspace}</w:t>
      </w:r>
    </w:p>
    <w:p w14:paraId="28BF14C3" w14:textId="77777777" w:rsidR="00CC40A7" w:rsidRPr="00F77E9F" w:rsidRDefault="00CC40A7" w:rsidP="00CC40A7">
      <w:r w:rsidRPr="00F77E9F">
        <w:t>\def\authoremail{zy272@cl.cam.ac.uk}</w:t>
      </w:r>
    </w:p>
    <w:p w14:paraId="458C41A0" w14:textId="77777777" w:rsidR="00CC40A7" w:rsidRPr="00F77E9F" w:rsidRDefault="00CC40A7" w:rsidP="00CC40A7">
      <w:r w:rsidRPr="00F77E9F">
        <w:t>\def\dissertationtitle{Extending CAS with Algebraic Reductions}</w:t>
      </w:r>
    </w:p>
    <w:p w14:paraId="30BE6739" w14:textId="77777777" w:rsidR="00CC40A7" w:rsidRPr="00F77E9F" w:rsidRDefault="00CC40A7" w:rsidP="00CC40A7">
      <w:r w:rsidRPr="00F77E9F">
        <w:t>\def\wordcount{14,235}</w:t>
      </w:r>
    </w:p>
    <w:p w14:paraId="138AD638" w14:textId="77777777" w:rsidR="00CC40A7" w:rsidRPr="00F77E9F" w:rsidRDefault="00CC40A7" w:rsidP="00CC40A7"/>
    <w:p w14:paraId="5048D405" w14:textId="77777777" w:rsidR="00CC40A7" w:rsidRPr="00F77E9F" w:rsidRDefault="00CC40A7" w:rsidP="00CC40A7"/>
    <w:p w14:paraId="14FAAE11" w14:textId="77777777" w:rsidR="00CC40A7" w:rsidRPr="00F77E9F" w:rsidRDefault="00CC40A7" w:rsidP="00CC40A7">
      <w:r w:rsidRPr="00F77E9F">
        <w:t xml:space="preserve">\usepackage{epsfig,graphicx,parskip,setspace,tabularx,xspace} </w:t>
      </w:r>
    </w:p>
    <w:p w14:paraId="6FF48B61" w14:textId="77777777" w:rsidR="00CC40A7" w:rsidRPr="00F77E9F" w:rsidRDefault="00CC40A7" w:rsidP="00CC40A7">
      <w:r w:rsidRPr="00F77E9F">
        <w:t>\usepackage{a4wide,parskip,times}</w:t>
      </w:r>
    </w:p>
    <w:p w14:paraId="1393F3D7" w14:textId="77777777" w:rsidR="00CC40A7" w:rsidRPr="00F77E9F" w:rsidRDefault="00CC40A7" w:rsidP="00CC40A7">
      <w:r w:rsidRPr="00F77E9F">
        <w:t>\usepackage{amsmath}</w:t>
      </w:r>
    </w:p>
    <w:p w14:paraId="2DFE2C4A" w14:textId="77777777" w:rsidR="00CC40A7" w:rsidRPr="00F77E9F" w:rsidRDefault="00CC40A7" w:rsidP="00CC40A7">
      <w:r w:rsidRPr="00F77E9F">
        <w:t>\usepackage{nicefrac}</w:t>
      </w:r>
    </w:p>
    <w:p w14:paraId="0AF5DAAB" w14:textId="77777777" w:rsidR="00CC40A7" w:rsidRPr="00F77E9F" w:rsidRDefault="00CC40A7" w:rsidP="00CC40A7">
      <w:r w:rsidRPr="00F77E9F">
        <w:t>\usepackage{ amssymb }</w:t>
      </w:r>
    </w:p>
    <w:p w14:paraId="14D2860D" w14:textId="77777777" w:rsidR="00CC40A7" w:rsidRPr="00F77E9F" w:rsidRDefault="00CC40A7" w:rsidP="00CC40A7">
      <w:r w:rsidRPr="00F77E9F">
        <w:t>\usepackage{mleftright}</w:t>
      </w:r>
    </w:p>
    <w:p w14:paraId="6B6D4F7A" w14:textId="77777777" w:rsidR="00CC40A7" w:rsidRPr="00F77E9F" w:rsidRDefault="00CC40A7" w:rsidP="00CC40A7">
      <w:r w:rsidRPr="00F77E9F">
        <w:t>\usepackage{listings}</w:t>
      </w:r>
    </w:p>
    <w:p w14:paraId="5B8EE258" w14:textId="77777777" w:rsidR="00CC40A7" w:rsidRPr="00F77E9F" w:rsidRDefault="00CC40A7" w:rsidP="00CC40A7"/>
    <w:p w14:paraId="138E40E2" w14:textId="77777777" w:rsidR="00CC40A7" w:rsidRPr="00F77E9F" w:rsidRDefault="00CC40A7" w:rsidP="00CC40A7">
      <w:r w:rsidRPr="00F77E9F">
        <w:t>\usepackage[utf8]{inputenc}</w:t>
      </w:r>
    </w:p>
    <w:p w14:paraId="535BDBB1" w14:textId="77777777" w:rsidR="00CC40A7" w:rsidRPr="00F77E9F" w:rsidRDefault="00CC40A7" w:rsidP="00CC40A7">
      <w:r w:rsidRPr="00F77E9F">
        <w:t>\usepackage{amsfonts}</w:t>
      </w:r>
    </w:p>
    <w:p w14:paraId="0607FAFB" w14:textId="77777777" w:rsidR="00CC40A7" w:rsidRPr="00F77E9F" w:rsidRDefault="00CC40A7" w:rsidP="00CC40A7">
      <w:r w:rsidRPr="00F77E9F">
        <w:t>\usepackage{tikz}</w:t>
      </w:r>
    </w:p>
    <w:p w14:paraId="7B343550" w14:textId="77777777" w:rsidR="00CC40A7" w:rsidRPr="00F77E9F" w:rsidRDefault="00CC40A7" w:rsidP="00CC40A7">
      <w:r w:rsidRPr="00F77E9F">
        <w:t>\usetikzlibrary{arrows}</w:t>
      </w:r>
    </w:p>
    <w:p w14:paraId="1CEE3EDE" w14:textId="77777777" w:rsidR="00CC40A7" w:rsidRPr="00F77E9F" w:rsidRDefault="00CC40A7" w:rsidP="00CC40A7">
      <w:r w:rsidRPr="00F77E9F">
        <w:t>\usepackage{float}</w:t>
      </w:r>
    </w:p>
    <w:p w14:paraId="7AEE8769" w14:textId="77777777" w:rsidR="00CC40A7" w:rsidRPr="00F77E9F" w:rsidRDefault="00CC40A7" w:rsidP="00CC40A7"/>
    <w:p w14:paraId="2BCDD343" w14:textId="77777777" w:rsidR="00CC40A7" w:rsidRPr="00F77E9F" w:rsidRDefault="00CC40A7" w:rsidP="00CC40A7">
      <w:r w:rsidRPr="00F77E9F">
        <w:t>\usepackage{fontspec}</w:t>
      </w:r>
    </w:p>
    <w:p w14:paraId="122E7E98" w14:textId="77777777" w:rsidR="00CC40A7" w:rsidRPr="00F77E9F" w:rsidRDefault="00CC40A7" w:rsidP="00CC40A7">
      <w:r w:rsidRPr="00F77E9F">
        <w:t>\setmainfont{Latin Modern Roman}</w:t>
      </w:r>
    </w:p>
    <w:p w14:paraId="1CBB4B1D" w14:textId="77777777" w:rsidR="00CC40A7" w:rsidRPr="00F77E9F" w:rsidRDefault="00CC40A7" w:rsidP="00CC40A7">
      <w:r w:rsidRPr="00F77E9F">
        <w:t>\setmonofont{Latin Modern Mono}</w:t>
      </w:r>
    </w:p>
    <w:p w14:paraId="583D4C5C" w14:textId="77777777" w:rsidR="00CC40A7" w:rsidRPr="00F77E9F" w:rsidRDefault="00CC40A7" w:rsidP="00CC40A7">
      <w:r w:rsidRPr="00F77E9F">
        <w:t>\usepackage[title]{appendix}</w:t>
      </w:r>
    </w:p>
    <w:p w14:paraId="42A7416F" w14:textId="77777777" w:rsidR="00CC40A7" w:rsidRPr="00F77E9F" w:rsidRDefault="00CC40A7" w:rsidP="00CC40A7"/>
    <w:p w14:paraId="25861B43" w14:textId="77777777" w:rsidR="00CC40A7" w:rsidRPr="00F77E9F" w:rsidRDefault="00CC40A7" w:rsidP="00CC40A7">
      <w:r w:rsidRPr="00F77E9F">
        <w:t>\usepackage{minted}</w:t>
      </w:r>
    </w:p>
    <w:p w14:paraId="24D0AE4F" w14:textId="77777777" w:rsidR="00CC40A7" w:rsidRPr="00F77E9F" w:rsidRDefault="00CC40A7" w:rsidP="00CC40A7">
      <w:r w:rsidRPr="00F77E9F">
        <w:t>\usemintedstyle{xcode}</w:t>
      </w:r>
    </w:p>
    <w:p w14:paraId="74BBE5C9" w14:textId="77777777" w:rsidR="00CC40A7" w:rsidRPr="00F77E9F" w:rsidRDefault="00CC40A7" w:rsidP="00CC40A7">
      <w:r w:rsidRPr="00F77E9F">
        <w:t>\usepackage{libertine}</w:t>
      </w:r>
    </w:p>
    <w:p w14:paraId="676B4F19" w14:textId="77777777" w:rsidR="00CC40A7" w:rsidRPr="00F77E9F" w:rsidRDefault="00CC40A7" w:rsidP="00CC40A7">
      <w:r w:rsidRPr="00F77E9F">
        <w:lastRenderedPageBreak/>
        <w:t>\usepackage{newunicodechar}</w:t>
      </w:r>
    </w:p>
    <w:p w14:paraId="1AC64E52" w14:textId="77777777" w:rsidR="00CC40A7" w:rsidRPr="00F77E9F" w:rsidRDefault="00CC40A7" w:rsidP="00CC40A7">
      <w:r w:rsidRPr="00F77E9F">
        <w:t>\newunicodechar{λ}{$\lambda$}</w:t>
      </w:r>
    </w:p>
    <w:p w14:paraId="44B76A45" w14:textId="77777777" w:rsidR="00CC40A7" w:rsidRPr="00F77E9F" w:rsidRDefault="00CC40A7" w:rsidP="00CC40A7">
      <w:r w:rsidRPr="00F77E9F">
        <w:t>\newunicodechar{</w:t>
      </w:r>
      <w:r w:rsidRPr="00F77E9F">
        <w:rPr>
          <w:rFonts w:ascii="Cambria Math" w:hAnsi="Cambria Math" w:cs="Cambria Math"/>
        </w:rPr>
        <w:t>∀</w:t>
      </w:r>
      <w:r w:rsidRPr="00F77E9F">
        <w:t>}{$\forall$}</w:t>
      </w:r>
    </w:p>
    <w:p w14:paraId="4B74A1AC" w14:textId="77777777" w:rsidR="00CC40A7" w:rsidRPr="00F77E9F" w:rsidRDefault="00CC40A7" w:rsidP="00CC40A7">
      <w:r w:rsidRPr="00F77E9F">
        <w:t>\newunicodechar{→}{$\rightarrow$}</w:t>
      </w:r>
    </w:p>
    <w:p w14:paraId="546B1DB2" w14:textId="77777777" w:rsidR="00CC40A7" w:rsidRPr="00F77E9F" w:rsidRDefault="00CC40A7" w:rsidP="00CC40A7"/>
    <w:p w14:paraId="2C5F2A2E" w14:textId="77777777" w:rsidR="00CC40A7" w:rsidRPr="00F77E9F" w:rsidRDefault="00CC40A7" w:rsidP="00CC40A7">
      <w:r w:rsidRPr="00F77E9F">
        <w:t>\newcommand{\e}[2]{</w:t>
      </w:r>
    </w:p>
    <w:p w14:paraId="59E1EB7E" w14:textId="77777777" w:rsidR="00CC40A7" w:rsidRPr="00F77E9F" w:rsidRDefault="00CC40A7" w:rsidP="00CC40A7">
      <w:r w:rsidRPr="00F77E9F">
        <w:t>\begin{equation}</w:t>
      </w:r>
    </w:p>
    <w:p w14:paraId="4B14373C" w14:textId="77777777" w:rsidR="00CC40A7" w:rsidRPr="00F77E9F" w:rsidRDefault="00CC40A7" w:rsidP="00CC40A7">
      <w:r w:rsidRPr="00F77E9F">
        <w:t xml:space="preserve">  \label{#1} </w:t>
      </w:r>
    </w:p>
    <w:p w14:paraId="6197D94E" w14:textId="77777777" w:rsidR="00CC40A7" w:rsidRPr="00F77E9F" w:rsidRDefault="00CC40A7" w:rsidP="00CC40A7">
      <w:r w:rsidRPr="00F77E9F">
        <w:t xml:space="preserve">  #2</w:t>
      </w:r>
    </w:p>
    <w:p w14:paraId="19785D61" w14:textId="77777777" w:rsidR="00CC40A7" w:rsidRPr="00F77E9F" w:rsidRDefault="00CC40A7" w:rsidP="00CC40A7">
      <w:r w:rsidRPr="00F77E9F">
        <w:t>\end{equation}</w:t>
      </w:r>
    </w:p>
    <w:p w14:paraId="39A31620" w14:textId="77777777" w:rsidR="00CC40A7" w:rsidRPr="00F77E9F" w:rsidRDefault="00CC40A7" w:rsidP="00CC40A7">
      <w:r w:rsidRPr="00F77E9F">
        <w:t>}</w:t>
      </w:r>
    </w:p>
    <w:p w14:paraId="409492D5" w14:textId="77777777" w:rsidR="00CC40A7" w:rsidRPr="00F77E9F" w:rsidRDefault="00CC40A7" w:rsidP="00CC40A7"/>
    <w:p w14:paraId="1ED1BA9D" w14:textId="77777777" w:rsidR="00CC40A7" w:rsidRPr="00F77E9F" w:rsidRDefault="00CC40A7" w:rsidP="00CC40A7"/>
    <w:p w14:paraId="6EF0EC94" w14:textId="77777777" w:rsidR="00CC40A7" w:rsidRPr="00F77E9F" w:rsidRDefault="00CC40A7" w:rsidP="00CC40A7">
      <w:r w:rsidRPr="00F77E9F">
        <w:t>%% START OF DOCUMENT</w:t>
      </w:r>
    </w:p>
    <w:p w14:paraId="2BB0D7E9" w14:textId="77777777" w:rsidR="00CC40A7" w:rsidRPr="00F77E9F" w:rsidRDefault="00CC40A7" w:rsidP="00CC40A7">
      <w:r w:rsidRPr="00F77E9F">
        <w:t>\begin{document}</w:t>
      </w:r>
    </w:p>
    <w:p w14:paraId="3A57E015" w14:textId="77777777" w:rsidR="00CC40A7" w:rsidRPr="00F77E9F" w:rsidRDefault="00CC40A7" w:rsidP="00CC40A7"/>
    <w:p w14:paraId="583C68AF" w14:textId="77777777" w:rsidR="00CC40A7" w:rsidRPr="00F77E9F" w:rsidRDefault="00CC40A7" w:rsidP="00CC40A7"/>
    <w:p w14:paraId="2088E05C" w14:textId="77777777" w:rsidR="00CC40A7" w:rsidRPr="00F77E9F" w:rsidRDefault="00CC40A7" w:rsidP="00CC40A7">
      <w:r w:rsidRPr="00F77E9F">
        <w:t xml:space="preserve">%% FRONTMATTER (TITLE PAGE, DECLARATION, ABSTRACT, ETC) </w:t>
      </w:r>
    </w:p>
    <w:p w14:paraId="3E13FAA5" w14:textId="77777777" w:rsidR="00CC40A7" w:rsidRPr="00F77E9F" w:rsidRDefault="00CC40A7" w:rsidP="00CC40A7">
      <w:r w:rsidRPr="00F77E9F">
        <w:t>\pagestyle{empty}</w:t>
      </w:r>
    </w:p>
    <w:p w14:paraId="1F8361E3" w14:textId="77777777" w:rsidR="00CC40A7" w:rsidRPr="00F77E9F" w:rsidRDefault="00CC40A7" w:rsidP="00CC40A7">
      <w:r w:rsidRPr="00F77E9F">
        <w:t>\singlespacing</w:t>
      </w:r>
    </w:p>
    <w:p w14:paraId="0E4F020E" w14:textId="77777777" w:rsidR="00CC40A7" w:rsidRPr="00F77E9F" w:rsidRDefault="00CC40A7" w:rsidP="00CC40A7">
      <w:r w:rsidRPr="00F77E9F">
        <w:t>%\input{titlepage}</w:t>
      </w:r>
    </w:p>
    <w:p w14:paraId="080E9C98" w14:textId="77777777" w:rsidR="00CC40A7" w:rsidRPr="00F77E9F" w:rsidRDefault="00CC40A7" w:rsidP="00CC40A7">
      <w:r w:rsidRPr="00F77E9F">
        <w:t>%\onehalfspacing</w:t>
      </w:r>
    </w:p>
    <w:p w14:paraId="339A2DF7" w14:textId="77777777" w:rsidR="00CC40A7" w:rsidRPr="00F77E9F" w:rsidRDefault="00CC40A7" w:rsidP="00CC40A7">
      <w:r w:rsidRPr="00F77E9F">
        <w:t>%\input{declaration}</w:t>
      </w:r>
    </w:p>
    <w:p w14:paraId="3CE21FCB" w14:textId="77777777" w:rsidR="00CC40A7" w:rsidRPr="00F77E9F" w:rsidRDefault="00CC40A7" w:rsidP="00CC40A7">
      <w:r w:rsidRPr="00F77E9F">
        <w:t>%\singlespacing</w:t>
      </w:r>
    </w:p>
    <w:p w14:paraId="49EA7807" w14:textId="77777777" w:rsidR="00CC40A7" w:rsidRPr="00F77E9F" w:rsidRDefault="00CC40A7" w:rsidP="00CC40A7">
      <w:r w:rsidRPr="00F77E9F">
        <w:t>%\input{abstract}</w:t>
      </w:r>
    </w:p>
    <w:p w14:paraId="430B70BF" w14:textId="77777777" w:rsidR="00CC40A7" w:rsidRPr="00F77E9F" w:rsidRDefault="00CC40A7" w:rsidP="00CC40A7"/>
    <w:p w14:paraId="28F11ED0" w14:textId="77777777" w:rsidR="00CC40A7" w:rsidRPr="00F77E9F" w:rsidRDefault="00CC40A7" w:rsidP="00CC40A7">
      <w:r w:rsidRPr="00F77E9F">
        <w:t>\pagenumbering{roman}</w:t>
      </w:r>
    </w:p>
    <w:p w14:paraId="4537D9B8" w14:textId="77777777" w:rsidR="00CC40A7" w:rsidRPr="00F77E9F" w:rsidRDefault="00CC40A7" w:rsidP="00CC40A7">
      <w:r w:rsidRPr="00F77E9F">
        <w:t>\setcounter{page}{0}</w:t>
      </w:r>
    </w:p>
    <w:p w14:paraId="0AA83E9D" w14:textId="77777777" w:rsidR="00CC40A7" w:rsidRPr="00F77E9F" w:rsidRDefault="00CC40A7" w:rsidP="00CC40A7">
      <w:r w:rsidRPr="00F77E9F">
        <w:t>\pagestyle{plain}</w:t>
      </w:r>
    </w:p>
    <w:p w14:paraId="7376CD8C" w14:textId="77777777" w:rsidR="00CC40A7" w:rsidRPr="00F77E9F" w:rsidRDefault="00CC40A7" w:rsidP="00CC40A7">
      <w:r w:rsidRPr="00F77E9F">
        <w:t>\tableofcontents</w:t>
      </w:r>
    </w:p>
    <w:p w14:paraId="2FB85CC3" w14:textId="77777777" w:rsidR="00CC40A7" w:rsidRPr="00F77E9F" w:rsidRDefault="00CC40A7" w:rsidP="00CC40A7">
      <w:r w:rsidRPr="00F77E9F">
        <w:t>\listoffigures</w:t>
      </w:r>
    </w:p>
    <w:p w14:paraId="4ECB63B4" w14:textId="77777777" w:rsidR="00CC40A7" w:rsidRPr="00F77E9F" w:rsidRDefault="00CC40A7" w:rsidP="00CC40A7">
      <w:r w:rsidRPr="00F77E9F">
        <w:t>%\listoftables</w:t>
      </w:r>
    </w:p>
    <w:p w14:paraId="6BBCD970" w14:textId="77777777" w:rsidR="00CC40A7" w:rsidRPr="00F77E9F" w:rsidRDefault="00CC40A7" w:rsidP="00CC40A7"/>
    <w:p w14:paraId="46EE90DA" w14:textId="77777777" w:rsidR="00CC40A7" w:rsidRPr="00F77E9F" w:rsidRDefault="00CC40A7" w:rsidP="00CC40A7"/>
    <w:p w14:paraId="4937DC14" w14:textId="77777777" w:rsidR="00CC40A7" w:rsidRPr="00F77E9F" w:rsidRDefault="00CC40A7" w:rsidP="00CC40A7">
      <w:r w:rsidRPr="00F77E9F">
        <w:t>\renewcommand{\lstlistlistingname}{List of Listings}</w:t>
      </w:r>
    </w:p>
    <w:p w14:paraId="7F02BFC8" w14:textId="77777777" w:rsidR="00CC40A7" w:rsidRPr="00F77E9F" w:rsidRDefault="00CC40A7" w:rsidP="00CC40A7">
      <w:r w:rsidRPr="00F77E9F">
        <w:t>\addcontentsline{toc}{chapter}{\listoflistingscaption}%</w:t>
      </w:r>
    </w:p>
    <w:p w14:paraId="278457AA" w14:textId="77777777" w:rsidR="00CC40A7" w:rsidRPr="00F77E9F" w:rsidRDefault="00CC40A7" w:rsidP="00CC40A7">
      <w:r w:rsidRPr="00F77E9F">
        <w:t>\listof{listing}{\listoflistingscaption}%</w:t>
      </w:r>
    </w:p>
    <w:p w14:paraId="1B23DFEA" w14:textId="77777777" w:rsidR="00CC40A7" w:rsidRPr="00F77E9F" w:rsidRDefault="00CC40A7" w:rsidP="00CC40A7"/>
    <w:p w14:paraId="4A51CE9A" w14:textId="77777777" w:rsidR="00CC40A7" w:rsidRPr="00F77E9F" w:rsidRDefault="00CC40A7" w:rsidP="00CC40A7">
      <w:r w:rsidRPr="00F77E9F">
        <w:t>\onehalfspacing</w:t>
      </w:r>
    </w:p>
    <w:p w14:paraId="3F6FC56F" w14:textId="77777777" w:rsidR="00CC40A7" w:rsidRPr="00F77E9F" w:rsidRDefault="00CC40A7" w:rsidP="00CC40A7"/>
    <w:p w14:paraId="3DF604D9" w14:textId="77777777" w:rsidR="00CC40A7" w:rsidRPr="00F77E9F" w:rsidRDefault="00CC40A7" w:rsidP="00CC40A7">
      <w:r w:rsidRPr="00F77E9F">
        <w:t xml:space="preserve">%% START OF MAIN TEXT </w:t>
      </w:r>
    </w:p>
    <w:p w14:paraId="2224C449" w14:textId="77777777" w:rsidR="00CC40A7" w:rsidRPr="00F77E9F" w:rsidRDefault="00CC40A7" w:rsidP="00CC40A7"/>
    <w:p w14:paraId="778AFAFC" w14:textId="77777777" w:rsidR="00CC40A7" w:rsidRPr="00F77E9F" w:rsidRDefault="00CC40A7" w:rsidP="00CC40A7">
      <w:r w:rsidRPr="00F77E9F">
        <w:t>\chapter{Introduction}</w:t>
      </w:r>
    </w:p>
    <w:p w14:paraId="29CB86EA" w14:textId="77777777" w:rsidR="00CC40A7" w:rsidRPr="00F77E9F" w:rsidRDefault="00CC40A7" w:rsidP="00CC40A7">
      <w:r w:rsidRPr="00F77E9F">
        <w:t xml:space="preserve">\pagenumbering{arabic} </w:t>
      </w:r>
    </w:p>
    <w:p w14:paraId="0003921C" w14:textId="77777777" w:rsidR="00CC40A7" w:rsidRPr="00F77E9F" w:rsidRDefault="00CC40A7" w:rsidP="00CC40A7">
      <w:r w:rsidRPr="00F77E9F">
        <w:t xml:space="preserve">\setcounter{page}{1} </w:t>
      </w:r>
    </w:p>
    <w:p w14:paraId="2408DA25" w14:textId="77777777" w:rsidR="00CC40A7" w:rsidRPr="00F77E9F" w:rsidRDefault="00CC40A7" w:rsidP="00CC40A7"/>
    <w:p w14:paraId="02A58A19" w14:textId="77777777" w:rsidR="00CC40A7" w:rsidRPr="00F77E9F" w:rsidRDefault="00CC40A7" w:rsidP="00CC40A7">
      <w:r w:rsidRPr="00F77E9F">
        <w:t>%This is the introduction where you should introduce your work.</w:t>
      </w:r>
      <w:del w:id="0" w:author="Proofed" w:date="2018-06-06T10:31:00Z">
        <w:r w:rsidRPr="00F77E9F" w:rsidDel="00B92407">
          <w:delText xml:space="preserve"> </w:delText>
        </w:r>
      </w:del>
      <w:r w:rsidRPr="00F77E9F">
        <w:t xml:space="preserve"> In</w:t>
      </w:r>
    </w:p>
    <w:p w14:paraId="23AF9B6A" w14:textId="77777777" w:rsidR="00CC40A7" w:rsidRPr="00F77E9F" w:rsidRDefault="00CC40A7" w:rsidP="00CC40A7">
      <w:r w:rsidRPr="00F77E9F">
        <w:lastRenderedPageBreak/>
        <w:t>%general the thing to aim for here is to describe a little bit of the</w:t>
      </w:r>
    </w:p>
    <w:p w14:paraId="22EA07CB" w14:textId="77777777" w:rsidR="00CC40A7" w:rsidRPr="00F77E9F" w:rsidRDefault="00CC40A7" w:rsidP="00CC40A7">
      <w:r w:rsidRPr="00F77E9F">
        <w:t>%context for your work --- why did you do it (motivation), what was the</w:t>
      </w:r>
    </w:p>
    <w:p w14:paraId="0739B427" w14:textId="77777777" w:rsidR="00CC40A7" w:rsidRPr="00F77E9F" w:rsidRDefault="00CC40A7" w:rsidP="00CC40A7">
      <w:r w:rsidRPr="00F77E9F">
        <w:t>%hoped-for outcome (aims) --- as well as trying to give a brief</w:t>
      </w:r>
    </w:p>
    <w:p w14:paraId="4BC0FD3E" w14:textId="77777777" w:rsidR="00CC40A7" w:rsidRPr="00F77E9F" w:rsidRDefault="00CC40A7" w:rsidP="00CC40A7">
      <w:r w:rsidRPr="00F77E9F">
        <w:t>%overview of what you actually did.</w:t>
      </w:r>
    </w:p>
    <w:p w14:paraId="45C01724" w14:textId="77777777" w:rsidR="00CC40A7" w:rsidRPr="00F77E9F" w:rsidRDefault="00CC40A7" w:rsidP="00CC40A7">
      <w:r w:rsidRPr="00F77E9F">
        <w:t>%</w:t>
      </w:r>
    </w:p>
    <w:p w14:paraId="7544998A" w14:textId="77777777" w:rsidR="00CC40A7" w:rsidRPr="00F77E9F" w:rsidRDefault="00CC40A7" w:rsidP="00CC40A7">
      <w:r w:rsidRPr="00F77E9F">
        <w:t xml:space="preserve">%It's often useful to bring forward some ``highlights'' into </w:t>
      </w:r>
    </w:p>
    <w:p w14:paraId="63C33EB0" w14:textId="77777777" w:rsidR="00CC40A7" w:rsidRPr="00F77E9F" w:rsidRDefault="00CC40A7" w:rsidP="00CC40A7">
      <w:r w:rsidRPr="00F77E9F">
        <w:t xml:space="preserve">%this chapter (e.g.\ some particularly compelling results, or </w:t>
      </w:r>
    </w:p>
    <w:p w14:paraId="5448D402" w14:textId="77777777" w:rsidR="00CC40A7" w:rsidRPr="00F77E9F" w:rsidRDefault="00CC40A7" w:rsidP="00CC40A7">
      <w:r w:rsidRPr="00F77E9F">
        <w:t xml:space="preserve">%a particularly interesting finding). </w:t>
      </w:r>
    </w:p>
    <w:p w14:paraId="08FA240D" w14:textId="77777777" w:rsidR="00CC40A7" w:rsidRPr="00F77E9F" w:rsidRDefault="00CC40A7" w:rsidP="00CC40A7">
      <w:r w:rsidRPr="00F77E9F">
        <w:t>%</w:t>
      </w:r>
    </w:p>
    <w:p w14:paraId="7F45B998" w14:textId="77777777" w:rsidR="00CC40A7" w:rsidRPr="00F77E9F" w:rsidRDefault="00CC40A7" w:rsidP="00CC40A7">
      <w:r w:rsidRPr="00F77E9F">
        <w:t>%It's also traditional to give an outline of the rest of the</w:t>
      </w:r>
    </w:p>
    <w:p w14:paraId="30EE093C" w14:textId="77777777" w:rsidR="00CC40A7" w:rsidRPr="00F77E9F" w:rsidRDefault="00CC40A7" w:rsidP="00CC40A7">
      <w:r w:rsidRPr="00F77E9F">
        <w:t xml:space="preserve">%document, although without care this can appear formulaic </w:t>
      </w:r>
    </w:p>
    <w:p w14:paraId="36E516F1" w14:textId="77777777" w:rsidR="00CC40A7" w:rsidRPr="00F77E9F" w:rsidRDefault="00CC40A7" w:rsidP="00CC40A7">
      <w:r w:rsidRPr="00F77E9F">
        <w:t xml:space="preserve">%and tedious. Your call. </w:t>
      </w:r>
    </w:p>
    <w:p w14:paraId="0DADF4B8" w14:textId="77777777" w:rsidR="00CC40A7" w:rsidRPr="00F77E9F" w:rsidRDefault="00CC40A7" w:rsidP="00CC40A7"/>
    <w:p w14:paraId="6591F029" w14:textId="49CFCBB6" w:rsidR="00CC40A7" w:rsidRPr="00F77E9F" w:rsidRDefault="00F77E9F" w:rsidP="00CC40A7">
      <w:ins w:id="1" w:author="Proofed" w:date="2018-06-05T20:08:00Z">
        <w:r>
          <w:t>Our dissertation problem originates</w:t>
        </w:r>
      </w:ins>
      <w:del w:id="2" w:author="Proofed" w:date="2018-06-05T20:08:00Z">
        <w:r w:rsidR="00CC40A7" w:rsidRPr="00F77E9F" w:rsidDel="00F77E9F">
          <w:delText>The problem of our dissertation is originated</w:delText>
        </w:r>
      </w:del>
      <w:r w:rsidR="00CC40A7" w:rsidRPr="00F77E9F">
        <w:t xml:space="preserve"> from a concept that was mentioned in the L11 Algebraic Path Problem lecture, which has been introduced but not in </w:t>
      </w:r>
      <w:commentRangeStart w:id="3"/>
      <w:r w:rsidR="00CC40A7" w:rsidRPr="00F77E9F">
        <w:t xml:space="preserve">detail \cite{griffin_2017}. </w:t>
      </w:r>
      <w:commentRangeEnd w:id="3"/>
      <w:r w:rsidR="00CE7C08">
        <w:rPr>
          <w:rStyle w:val="CommentReference"/>
        </w:rPr>
        <w:commentReference w:id="3"/>
      </w:r>
      <w:r w:rsidR="00CC40A7" w:rsidRPr="00F77E9F">
        <w:t xml:space="preserve">In </w:t>
      </w:r>
      <w:ins w:id="4" w:author="Proofed" w:date="2018-06-05T20:09:00Z">
        <w:r w:rsidR="00CE7C08">
          <w:t xml:space="preserve">the </w:t>
        </w:r>
      </w:ins>
      <w:r w:rsidR="00CC40A7" w:rsidRPr="00F77E9F">
        <w:t xml:space="preserve">L11 lecture, the concept of reduction was proposed, </w:t>
      </w:r>
      <w:del w:id="5" w:author="Proofed" w:date="2018-06-05T20:10:00Z">
        <w:r w:rsidR="00CC40A7" w:rsidRPr="00F77E9F" w:rsidDel="00CE7C08">
          <w:delText xml:space="preserve">along </w:delText>
        </w:r>
      </w:del>
      <w:r w:rsidR="00CC40A7" w:rsidRPr="00F77E9F">
        <w:t xml:space="preserve">with </w:t>
      </w:r>
      <w:del w:id="6" w:author="Proofed" w:date="2018-06-05T20:10:00Z">
        <w:r w:rsidR="00CC40A7" w:rsidRPr="00F77E9F" w:rsidDel="00CE7C08">
          <w:delText>some examples, and</w:delText>
        </w:r>
      </w:del>
      <w:ins w:id="7" w:author="Proofed" w:date="2018-06-05T20:10:00Z">
        <w:r w:rsidR="00CE7C08" w:rsidRPr="00F77E9F">
          <w:t>examples and</w:t>
        </w:r>
      </w:ins>
      <w:r w:rsidR="00CC40A7" w:rsidRPr="00F77E9F">
        <w:t xml:space="preserve"> was utili</w:t>
      </w:r>
      <w:ins w:id="8" w:author="Proofed" w:date="2018-06-05T20:10:00Z">
        <w:r w:rsidR="00CE7C08">
          <w:t>s</w:t>
        </w:r>
      </w:ins>
      <w:del w:id="9" w:author="Proofed" w:date="2018-06-05T20:10:00Z">
        <w:r w:rsidR="00CC40A7" w:rsidRPr="00F77E9F" w:rsidDel="00CE7C08">
          <w:delText>z</w:delText>
        </w:r>
      </w:del>
      <w:r w:rsidR="00CC40A7" w:rsidRPr="00F77E9F">
        <w:t xml:space="preserve">ed to solve </w:t>
      </w:r>
      <w:del w:id="10" w:author="Proofed" w:date="2018-06-05T20:10:00Z">
        <w:r w:rsidR="00CC40A7" w:rsidRPr="00F77E9F" w:rsidDel="00CE7C08">
          <w:delText xml:space="preserve">some </w:delText>
        </w:r>
      </w:del>
      <w:r w:rsidR="00CC40A7" w:rsidRPr="00F77E9F">
        <w:t xml:space="preserve">problems that we </w:t>
      </w:r>
      <w:del w:id="11" w:author="Proofed" w:date="2018-06-05T20:10:00Z">
        <w:r w:rsidR="00CC40A7" w:rsidRPr="00F77E9F" w:rsidDel="00CE7C08">
          <w:delText>could not</w:delText>
        </w:r>
      </w:del>
      <w:ins w:id="12" w:author="Proofed" w:date="2018-06-05T20:10:00Z">
        <w:r w:rsidR="00CE7C08">
          <w:t>were unable to</w:t>
        </w:r>
      </w:ins>
      <w:r w:rsidR="00CC40A7" w:rsidRPr="00F77E9F">
        <w:t xml:space="preserve"> solve before. However, in addition to the definition of reduction provided in the lecture, the property of reduction has not been thoroughly discussed. </w:t>
      </w:r>
      <w:del w:id="13" w:author="Proofed" w:date="2018-06-05T20:10:00Z">
        <w:r w:rsidR="00CC40A7" w:rsidRPr="00F77E9F" w:rsidDel="00CE7C08">
          <w:delText xml:space="preserve">At the same time, </w:delText>
        </w:r>
      </w:del>
      <w:ins w:id="14" w:author="Proofed" w:date="2018-06-05T20:11:00Z">
        <w:r w:rsidR="00CE7C08">
          <w:t>A</w:t>
        </w:r>
      </w:ins>
      <w:del w:id="15" w:author="Proofed" w:date="2018-06-05T20:11:00Z">
        <w:r w:rsidR="00CC40A7" w:rsidRPr="00F77E9F" w:rsidDel="00CE7C08">
          <w:delText>a</w:delText>
        </w:r>
      </w:del>
      <w:r w:rsidR="00CC40A7" w:rsidRPr="00F77E9F">
        <w:t>lthough we have found the definition of reduction and practical examples in other papers and thes</w:t>
      </w:r>
      <w:ins w:id="16" w:author="Proofed" w:date="2018-06-05T20:11:00Z">
        <w:r w:rsidR="00CE7C08">
          <w:t>e</w:t>
        </w:r>
      </w:ins>
      <w:del w:id="17" w:author="Proofed" w:date="2018-06-05T20:11:00Z">
        <w:r w:rsidR="00CC40A7" w:rsidRPr="00F77E9F" w:rsidDel="00CE7C08">
          <w:delText>i</w:delText>
        </w:r>
      </w:del>
      <w:r w:rsidR="00CC40A7" w:rsidRPr="00F77E9F">
        <w:t>s before</w:t>
      </w:r>
      <w:commentRangeStart w:id="18"/>
      <w:r w:rsidR="00CC40A7" w:rsidRPr="00F77E9F">
        <w:t>, unfortunately, none of them have discussed</w:t>
      </w:r>
      <w:ins w:id="19" w:author="Proofed" w:date="2018-06-05T20:11:00Z">
        <w:r w:rsidR="00CE7C08">
          <w:t xml:space="preserve"> </w:t>
        </w:r>
      </w:ins>
      <w:del w:id="20" w:author="Proofed" w:date="2018-06-05T20:10:00Z">
        <w:r w:rsidR="00CC40A7" w:rsidRPr="00F77E9F" w:rsidDel="00CE7C08">
          <w:delText xml:space="preserve"> </w:delText>
        </w:r>
      </w:del>
      <w:r w:rsidR="00CC40A7" w:rsidRPr="00F77E9F">
        <w:t xml:space="preserve">the property of reduction itself </w:t>
      </w:r>
      <w:del w:id="21" w:author="Proofed" w:date="2018-06-05T20:10:00Z">
        <w:r w:rsidR="00CC40A7" w:rsidRPr="00F77E9F" w:rsidDel="00CE7C08">
          <w:delText xml:space="preserve">in detail </w:delText>
        </w:r>
      </w:del>
      <w:del w:id="22" w:author="Proofed" w:date="2018-06-05T20:11:00Z">
        <w:r w:rsidR="00CC40A7" w:rsidRPr="00F77E9F" w:rsidDel="00CE7C08">
          <w:delText>and</w:delText>
        </w:r>
      </w:del>
      <w:ins w:id="23" w:author="Proofed" w:date="2018-06-05T20:11:00Z">
        <w:r w:rsidR="00CE7C08">
          <w:t>or</w:t>
        </w:r>
      </w:ins>
      <w:r w:rsidR="00CC40A7" w:rsidRPr="00F77E9F">
        <w:t xml:space="preserve"> provided a </w:t>
      </w:r>
      <w:ins w:id="24" w:author="Proofed" w:date="2018-06-05T20:11:00Z">
        <w:r w:rsidR="00CE7C08">
          <w:t xml:space="preserve">detailed, </w:t>
        </w:r>
      </w:ins>
      <w:r w:rsidR="00CC40A7" w:rsidRPr="00F77E9F">
        <w:t>sound</w:t>
      </w:r>
      <w:del w:id="25" w:author="Proofed" w:date="2018-06-05T20:11:00Z">
        <w:r w:rsidR="00CC40A7" w:rsidRPr="00F77E9F" w:rsidDel="00CE7C08">
          <w:delText>ness</w:delText>
        </w:r>
      </w:del>
      <w:r w:rsidR="00CC40A7" w:rsidRPr="00F77E9F">
        <w:t xml:space="preserve"> reasoning process. </w:t>
      </w:r>
      <w:commentRangeEnd w:id="18"/>
      <w:r w:rsidR="00CE7C08">
        <w:rPr>
          <w:rStyle w:val="CommentReference"/>
        </w:rPr>
        <w:commentReference w:id="18"/>
      </w:r>
      <w:r w:rsidR="00CC40A7" w:rsidRPr="00F77E9F">
        <w:t xml:space="preserve">This makes the detailed discussion of reduction a valuable research </w:t>
      </w:r>
      <w:del w:id="26" w:author="Proofed" w:date="2018-06-05T20:11:00Z">
        <w:r w:rsidR="00CC40A7" w:rsidRPr="00F77E9F" w:rsidDel="00CE7C08">
          <w:delText>topic, and</w:delText>
        </w:r>
      </w:del>
      <w:ins w:id="27" w:author="Proofed" w:date="2018-06-05T20:11:00Z">
        <w:r w:rsidR="00CE7C08" w:rsidRPr="00F77E9F">
          <w:t>topic and</w:t>
        </w:r>
      </w:ins>
      <w:r w:rsidR="00CC40A7" w:rsidRPr="00F77E9F">
        <w:t xml:space="preserve"> </w:t>
      </w:r>
      <w:ins w:id="28" w:author="Proofed" w:date="2018-06-05T20:11:00Z">
        <w:r w:rsidR="00CE7C08">
          <w:t xml:space="preserve">thus </w:t>
        </w:r>
      </w:ins>
      <w:r w:rsidR="00CC40A7" w:rsidRPr="00F77E9F">
        <w:t>becomes the topic of our project.</w:t>
      </w:r>
    </w:p>
    <w:p w14:paraId="2AB75360" w14:textId="77777777" w:rsidR="00CC40A7" w:rsidRPr="00F77E9F" w:rsidRDefault="00CC40A7" w:rsidP="00CC40A7"/>
    <w:p w14:paraId="560654BA" w14:textId="77777777" w:rsidR="00CC40A7" w:rsidRPr="00F77E9F" w:rsidRDefault="00CC40A7" w:rsidP="00CC40A7">
      <w:r w:rsidRPr="00F77E9F">
        <w:t>In our research, we will not only conduct detailed reasoning on the properties of reduction, but we will also accomplish the following three goals:</w:t>
      </w:r>
    </w:p>
    <w:p w14:paraId="4BED4F04" w14:textId="77777777" w:rsidR="00CC40A7" w:rsidRPr="00F77E9F" w:rsidRDefault="00CC40A7" w:rsidP="00CC40A7">
      <w:r w:rsidRPr="00F77E9F">
        <w:t>\begin{itemize}</w:t>
      </w:r>
    </w:p>
    <w:p w14:paraId="69FD386C" w14:textId="22B26DD0" w:rsidR="00CC40A7" w:rsidRPr="00F77E9F" w:rsidRDefault="00CC40A7" w:rsidP="00CC40A7">
      <w:r w:rsidRPr="00F77E9F">
        <w:t xml:space="preserve">  \item </w:t>
      </w:r>
      <w:proofErr w:type="gramStart"/>
      <w:r w:rsidRPr="00F77E9F">
        <w:t>The</w:t>
      </w:r>
      <w:proofErr w:type="gramEnd"/>
      <w:r w:rsidRPr="00F77E9F">
        <w:t xml:space="preserve"> definition in L11 and the definition of reduction in the previous paper are all defined mathematically, which leads to the representation of reduction </w:t>
      </w:r>
      <w:ins w:id="29" w:author="Proofed" w:date="2018-06-05T20:12:00Z">
        <w:r w:rsidR="00CE7C08">
          <w:t>be</w:t>
        </w:r>
      </w:ins>
      <w:ins w:id="30" w:author="Proofed" w:date="2018-06-05T20:13:00Z">
        <w:r w:rsidR="00CE7C08">
          <w:t>ing difficult to implement.</w:t>
        </w:r>
      </w:ins>
      <w:del w:id="31" w:author="Proofed" w:date="2018-06-05T20:13:00Z">
        <w:r w:rsidRPr="00F77E9F" w:rsidDel="00CE7C08">
          <w:delText>become implementation unfriendly.</w:delText>
        </w:r>
      </w:del>
      <w:r w:rsidRPr="00F77E9F">
        <w:t xml:space="preserve"> Therefore</w:t>
      </w:r>
      <w:ins w:id="32" w:author="Proofed" w:date="2018-06-05T20:13:00Z">
        <w:r w:rsidR="00CE7C08">
          <w:t>,</w:t>
        </w:r>
      </w:ins>
      <w:r w:rsidRPr="00F77E9F">
        <w:t xml:space="preserve"> we looked for an implementation</w:t>
      </w:r>
      <w:ins w:id="33" w:author="Proofed" w:date="2018-06-05T20:13:00Z">
        <w:r w:rsidR="00CE7C08">
          <w:t>-</w:t>
        </w:r>
      </w:ins>
      <w:del w:id="34" w:author="Proofed" w:date="2018-06-05T20:13:00Z">
        <w:r w:rsidRPr="00F77E9F" w:rsidDel="00CE7C08">
          <w:delText xml:space="preserve"> </w:delText>
        </w:r>
      </w:del>
      <w:r w:rsidRPr="00F77E9F">
        <w:t xml:space="preserve">friendly representation equivalent to </w:t>
      </w:r>
      <w:ins w:id="35" w:author="Proofed" w:date="2018-06-05T20:13:00Z">
        <w:r w:rsidR="00CE7C08">
          <w:t xml:space="preserve">a </w:t>
        </w:r>
      </w:ins>
      <w:r w:rsidRPr="00F77E9F">
        <w:t>traditional</w:t>
      </w:r>
      <w:ins w:id="36" w:author="Proofed" w:date="2018-06-05T20:13:00Z">
        <w:r w:rsidR="00CE7C08">
          <w:t>-</w:t>
        </w:r>
      </w:ins>
      <w:del w:id="37" w:author="Proofed" w:date="2018-06-05T20:13:00Z">
        <w:r w:rsidRPr="00F77E9F" w:rsidDel="00CE7C08">
          <w:delText xml:space="preserve"> </w:delText>
        </w:r>
      </w:del>
      <w:r w:rsidRPr="00F77E9F">
        <w:t>reduction representation.</w:t>
      </w:r>
    </w:p>
    <w:p w14:paraId="326A7D9F" w14:textId="4DDEAA7A" w:rsidR="00CC40A7" w:rsidRPr="00F77E9F" w:rsidRDefault="00CC40A7" w:rsidP="00CC40A7">
      <w:r w:rsidRPr="00F77E9F">
        <w:t xml:space="preserve">  \item </w:t>
      </w:r>
      <w:proofErr w:type="gramStart"/>
      <w:r w:rsidRPr="00F77E9F">
        <w:t>The</w:t>
      </w:r>
      <w:proofErr w:type="gramEnd"/>
      <w:r w:rsidRPr="00F77E9F">
        <w:t xml:space="preserve"> functionality of classical reduction is limited, and it can</w:t>
      </w:r>
      <w:del w:id="38" w:author="Proofed" w:date="2018-06-05T20:14:00Z">
        <w:r w:rsidRPr="00F77E9F" w:rsidDel="00CE7C08">
          <w:delText xml:space="preserve"> </w:delText>
        </w:r>
      </w:del>
      <w:r w:rsidRPr="00F77E9F">
        <w:t>not represent some reduction</w:t>
      </w:r>
      <w:ins w:id="39" w:author="Proofed" w:date="2018-06-05T20:14:00Z">
        <w:r w:rsidR="00CE7C08">
          <w:t>s</w:t>
        </w:r>
      </w:ins>
      <w:r w:rsidRPr="00F77E9F">
        <w:t xml:space="preserve"> (</w:t>
      </w:r>
      <w:del w:id="40" w:author="Proofed" w:date="2018-06-05T20:14:00Z">
        <w:r w:rsidRPr="00F77E9F" w:rsidDel="00CE7C08">
          <w:delText xml:space="preserve">especially </w:delText>
        </w:r>
      </w:del>
      <w:ins w:id="41" w:author="Proofed" w:date="2018-06-05T20:14:00Z">
        <w:r w:rsidR="00CE7C08">
          <w:t xml:space="preserve">in particular, </w:t>
        </w:r>
      </w:ins>
      <w:r w:rsidRPr="00F77E9F">
        <w:t>one of the reduction</w:t>
      </w:r>
      <w:ins w:id="42" w:author="Proofed" w:date="2018-06-05T20:14:00Z">
        <w:r w:rsidR="00CE7C08">
          <w:t>s</w:t>
        </w:r>
      </w:ins>
      <w:r w:rsidRPr="00F77E9F">
        <w:t xml:space="preserve"> we used in the construction of our path problem). </w:t>
      </w:r>
      <w:commentRangeStart w:id="43"/>
      <w:r w:rsidRPr="00F77E9F">
        <w:t xml:space="preserve">We </w:t>
      </w:r>
      <w:ins w:id="44" w:author="Proofed" w:date="2018-06-05T20:15:00Z">
        <w:r w:rsidR="003F7D8E">
          <w:t xml:space="preserve">will </w:t>
        </w:r>
      </w:ins>
      <w:r w:rsidRPr="00F77E9F">
        <w:t>use a more generali</w:t>
      </w:r>
      <w:ins w:id="45" w:author="Proofed" w:date="2018-06-05T20:14:00Z">
        <w:r w:rsidR="00CE7C08">
          <w:t>s</w:t>
        </w:r>
      </w:ins>
      <w:del w:id="46" w:author="Proofed" w:date="2018-06-05T20:14:00Z">
        <w:r w:rsidRPr="00F77E9F" w:rsidDel="00CE7C08">
          <w:delText>z</w:delText>
        </w:r>
      </w:del>
      <w:r w:rsidRPr="00F77E9F">
        <w:t xml:space="preserve">ed </w:t>
      </w:r>
      <w:ins w:id="47" w:author="Proofed" w:date="2018-06-05T20:14:00Z">
        <w:r w:rsidR="00CE7C08">
          <w:t>method</w:t>
        </w:r>
      </w:ins>
      <w:del w:id="48" w:author="Proofed" w:date="2018-06-05T20:14:00Z">
        <w:r w:rsidRPr="00F77E9F" w:rsidDel="00CE7C08">
          <w:delText>way</w:delText>
        </w:r>
      </w:del>
      <w:r w:rsidRPr="00F77E9F">
        <w:t xml:space="preserve"> to define </w:t>
      </w:r>
      <w:del w:id="49" w:author="Proofed" w:date="2018-06-05T20:14:00Z">
        <w:r w:rsidRPr="00F77E9F" w:rsidDel="00CE7C08">
          <w:delText xml:space="preserve">the </w:delText>
        </w:r>
      </w:del>
      <w:r w:rsidRPr="00F77E9F">
        <w:t>reduction,</w:t>
      </w:r>
      <w:del w:id="50" w:author="Proofed" w:date="2018-06-05T20:14:00Z">
        <w:r w:rsidRPr="00F77E9F" w:rsidDel="00CE7C08">
          <w:delText xml:space="preserve"> the</w:delText>
        </w:r>
      </w:del>
      <w:r w:rsidRPr="00F77E9F">
        <w:t xml:space="preserve"> generali</w:t>
      </w:r>
      <w:ins w:id="51" w:author="Proofed" w:date="2018-06-05T20:14:00Z">
        <w:r w:rsidR="00CE7C08">
          <w:t>s</w:t>
        </w:r>
      </w:ins>
      <w:del w:id="52" w:author="Proofed" w:date="2018-06-05T20:14:00Z">
        <w:r w:rsidRPr="00F77E9F" w:rsidDel="00CE7C08">
          <w:delText>z</w:delText>
        </w:r>
      </w:del>
      <w:r w:rsidRPr="00F77E9F">
        <w:t>e</w:t>
      </w:r>
      <w:del w:id="53" w:author="Proofed" w:date="2018-06-05T20:14:00Z">
        <w:r w:rsidRPr="00F77E9F" w:rsidDel="00CE7C08">
          <w:delText>d</w:delText>
        </w:r>
      </w:del>
      <w:r w:rsidRPr="00F77E9F">
        <w:t xml:space="preserve"> reduction, and </w:t>
      </w:r>
      <w:ins w:id="54" w:author="Proofed" w:date="2018-06-05T20:15:00Z">
        <w:r w:rsidR="003F7D8E">
          <w:t>evaluate its reasoning</w:t>
        </w:r>
      </w:ins>
      <w:del w:id="55" w:author="Proofed" w:date="2018-06-05T20:15:00Z">
        <w:r w:rsidRPr="00F77E9F" w:rsidDel="003F7D8E">
          <w:delText>also do reasoning on it</w:delText>
        </w:r>
      </w:del>
      <w:r w:rsidRPr="00F77E9F">
        <w:t>.</w:t>
      </w:r>
      <w:commentRangeEnd w:id="43"/>
      <w:r w:rsidR="003F7D8E">
        <w:rPr>
          <w:rStyle w:val="CommentReference"/>
        </w:rPr>
        <w:commentReference w:id="43"/>
      </w:r>
    </w:p>
    <w:p w14:paraId="3A62164D" w14:textId="48A64C8C" w:rsidR="00CC40A7" w:rsidRPr="00F77E9F" w:rsidRDefault="00CC40A7" w:rsidP="00CC40A7">
      <w:r w:rsidRPr="00F77E9F">
        <w:t xml:space="preserve">  \item Based on the application of reduction to</w:t>
      </w:r>
      <w:del w:id="56" w:author="Proofed" w:date="2018-06-05T20:16:00Z">
        <w:r w:rsidRPr="00F77E9F" w:rsidDel="003F7D8E">
          <w:delText xml:space="preserve"> the</w:delText>
        </w:r>
      </w:del>
      <w:r w:rsidRPr="00F77E9F">
        <w:t xml:space="preserve"> real problems, we define </w:t>
      </w:r>
      <w:del w:id="57" w:author="Proofed" w:date="2018-06-05T20:16:00Z">
        <w:r w:rsidRPr="00F77E9F" w:rsidDel="003F7D8E">
          <w:delText xml:space="preserve">a class of reduction, </w:delText>
        </w:r>
      </w:del>
      <w:r w:rsidRPr="00F77E9F">
        <w:t>predicate reduction on the basis of generali</w:t>
      </w:r>
      <w:ins w:id="58" w:author="Proofed" w:date="2018-06-05T20:17:00Z">
        <w:r w:rsidR="003F7D8E">
          <w:t>s</w:t>
        </w:r>
      </w:ins>
      <w:del w:id="59" w:author="Proofed" w:date="2018-06-05T20:16:00Z">
        <w:r w:rsidRPr="00F77E9F" w:rsidDel="003F7D8E">
          <w:delText>z</w:delText>
        </w:r>
      </w:del>
      <w:r w:rsidRPr="00F77E9F">
        <w:t xml:space="preserve">ed reduction. </w:t>
      </w:r>
      <w:commentRangeStart w:id="60"/>
      <w:r w:rsidRPr="00F77E9F">
        <w:t>Although predicate reduction is more concrete than generali</w:t>
      </w:r>
      <w:ins w:id="61" w:author="Proofed" w:date="2018-06-05T20:17:00Z">
        <w:r w:rsidR="003F7D8E">
          <w:t>s</w:t>
        </w:r>
      </w:ins>
      <w:del w:id="62" w:author="Proofed" w:date="2018-06-05T20:17:00Z">
        <w:r w:rsidRPr="00F77E9F" w:rsidDel="003F7D8E">
          <w:delText>z</w:delText>
        </w:r>
      </w:del>
      <w:r w:rsidRPr="00F77E9F">
        <w:t>ed reduction (</w:t>
      </w:r>
      <w:del w:id="63" w:author="Proofed" w:date="2018-06-05T20:17:00Z">
        <w:r w:rsidRPr="00F77E9F" w:rsidDel="003F7D8E">
          <w:delText xml:space="preserve">which means that </w:delText>
        </w:r>
      </w:del>
      <w:r w:rsidRPr="00F77E9F">
        <w:t>there are some reductions that cannot be represented by predicate reduction), it is a fairly generali</w:t>
      </w:r>
      <w:ins w:id="64" w:author="Proofed" w:date="2018-06-05T20:17:00Z">
        <w:r w:rsidR="003F7D8E">
          <w:t>s</w:t>
        </w:r>
      </w:ins>
      <w:del w:id="65" w:author="Proofed" w:date="2018-06-05T20:17:00Z">
        <w:r w:rsidRPr="00F77E9F" w:rsidDel="003F7D8E">
          <w:delText>z</w:delText>
        </w:r>
      </w:del>
      <w:r w:rsidRPr="00F77E9F">
        <w:t>ed reduction</w:t>
      </w:r>
      <w:del w:id="66" w:author="Proofed" w:date="2018-06-05T20:17:00Z">
        <w:r w:rsidRPr="00F77E9F" w:rsidDel="003F7D8E">
          <w:delText>, and we</w:delText>
        </w:r>
      </w:del>
      <w:ins w:id="67" w:author="Proofed" w:date="2018-06-05T20:17:00Z">
        <w:r w:rsidR="003F7D8E">
          <w:t xml:space="preserve"> and</w:t>
        </w:r>
      </w:ins>
      <w:r w:rsidRPr="00F77E9F">
        <w:t xml:space="preserve"> can </w:t>
      </w:r>
      <w:ins w:id="68" w:author="Proofed" w:date="2018-06-05T20:17:00Z">
        <w:r w:rsidR="003F7D8E">
          <w:t xml:space="preserve">be </w:t>
        </w:r>
      </w:ins>
      <w:del w:id="69" w:author="Proofed" w:date="2018-06-05T20:17:00Z">
        <w:r w:rsidRPr="00F77E9F" w:rsidDel="003F7D8E">
          <w:delText xml:space="preserve">also </w:delText>
        </w:r>
      </w:del>
      <w:r w:rsidRPr="00F77E9F">
        <w:t>use</w:t>
      </w:r>
      <w:ins w:id="70" w:author="Proofed" w:date="2018-06-05T20:17:00Z">
        <w:r w:rsidR="003F7D8E">
          <w:t>d</w:t>
        </w:r>
      </w:ins>
      <w:r w:rsidRPr="00F77E9F">
        <w:t xml:space="preserve"> </w:t>
      </w:r>
      <w:del w:id="71" w:author="Proofed" w:date="2018-06-05T20:17:00Z">
        <w:r w:rsidRPr="00F77E9F" w:rsidDel="003F7D8E">
          <w:delText xml:space="preserve">it </w:delText>
        </w:r>
      </w:del>
      <w:r w:rsidRPr="00F77E9F">
        <w:t xml:space="preserve">to define </w:t>
      </w:r>
      <w:del w:id="72" w:author="Proofed" w:date="2018-06-05T20:17:00Z">
        <w:r w:rsidRPr="00F77E9F" w:rsidDel="003F7D8E">
          <w:delText>a lot of</w:delText>
        </w:r>
      </w:del>
      <w:ins w:id="73" w:author="Proofed" w:date="2018-06-05T20:17:00Z">
        <w:r w:rsidR="003F7D8E">
          <w:t>many</w:t>
        </w:r>
      </w:ins>
      <w:r w:rsidRPr="00F77E9F">
        <w:t xml:space="preserve"> concrete instance</w:t>
      </w:r>
      <w:ins w:id="74" w:author="Proofed" w:date="2018-06-05T20:17:00Z">
        <w:r w:rsidR="003F7D8E">
          <w:t>s</w:t>
        </w:r>
      </w:ins>
      <w:r w:rsidRPr="00F77E9F">
        <w:t xml:space="preserve"> of reduction.</w:t>
      </w:r>
      <w:commentRangeEnd w:id="60"/>
      <w:r w:rsidR="003F7D8E">
        <w:rPr>
          <w:rStyle w:val="CommentReference"/>
        </w:rPr>
        <w:commentReference w:id="60"/>
      </w:r>
    </w:p>
    <w:p w14:paraId="5FFE6422" w14:textId="77777777" w:rsidR="00CC40A7" w:rsidRPr="00F77E9F" w:rsidRDefault="00CC40A7" w:rsidP="00CC40A7">
      <w:r w:rsidRPr="00F77E9F">
        <w:t>\end{itemize}</w:t>
      </w:r>
    </w:p>
    <w:p w14:paraId="3D54563A" w14:textId="6BAB1B68" w:rsidR="00CC40A7" w:rsidRPr="00F77E9F" w:rsidRDefault="00CC40A7" w:rsidP="00CC40A7">
      <w:r w:rsidRPr="00F77E9F">
        <w:t xml:space="preserve">Finally, we will use </w:t>
      </w:r>
      <w:del w:id="75" w:author="Proofed" w:date="2018-06-05T20:18:00Z">
        <w:r w:rsidRPr="00F77E9F" w:rsidDel="003F7D8E">
          <w:delText xml:space="preserve">the </w:delText>
        </w:r>
      </w:del>
      <w:r w:rsidRPr="00F77E9F">
        <w:t>predicate reduction combined with the properties of reduction</w:t>
      </w:r>
      <w:ins w:id="76" w:author="Proofed" w:date="2018-06-05T20:18:00Z">
        <w:r w:rsidR="003F7D8E">
          <w:t>,</w:t>
        </w:r>
      </w:ins>
      <w:r w:rsidRPr="00F77E9F">
        <w:t xml:space="preserve"> and some other mathematical structures, to define the path problem we encountered in </w:t>
      </w:r>
      <w:ins w:id="77" w:author="Proofed" w:date="2018-06-05T20:18:00Z">
        <w:r w:rsidR="003F7D8E">
          <w:t xml:space="preserve">the </w:t>
        </w:r>
      </w:ins>
      <w:r w:rsidRPr="00F77E9F">
        <w:t>L11 lecture.</w:t>
      </w:r>
    </w:p>
    <w:p w14:paraId="677CBBCB" w14:textId="77777777" w:rsidR="00CC40A7" w:rsidRPr="00F77E9F" w:rsidRDefault="00CC40A7" w:rsidP="00CC40A7"/>
    <w:p w14:paraId="373D5AF3" w14:textId="77777777" w:rsidR="00CC40A7" w:rsidRPr="00F77E9F" w:rsidRDefault="00CC40A7" w:rsidP="00CC40A7">
      <w:r w:rsidRPr="00F77E9F">
        <w:t xml:space="preserve">\chapter{Background} </w:t>
      </w:r>
    </w:p>
    <w:p w14:paraId="47D6EDF3" w14:textId="77777777" w:rsidR="00CC40A7" w:rsidRPr="00F77E9F" w:rsidRDefault="00CC40A7" w:rsidP="00CC40A7"/>
    <w:p w14:paraId="1B735CAB" w14:textId="77777777" w:rsidR="00CC40A7" w:rsidRPr="00F77E9F" w:rsidRDefault="00CC40A7" w:rsidP="00CC40A7">
      <w:r w:rsidRPr="00F77E9F">
        <w:t xml:space="preserve">%A more extensive coverage of what's required to understand your </w:t>
      </w:r>
    </w:p>
    <w:p w14:paraId="33B6DA59" w14:textId="05927621" w:rsidR="00CC40A7" w:rsidRPr="00F77E9F" w:rsidRDefault="00CC40A7" w:rsidP="00CC40A7">
      <w:r w:rsidRPr="00F77E9F">
        <w:lastRenderedPageBreak/>
        <w:t xml:space="preserve">%work. In </w:t>
      </w:r>
      <w:del w:id="78" w:author="Proofed" w:date="2018-06-06T10:31:00Z">
        <w:r w:rsidRPr="00F77E9F" w:rsidDel="00B92407">
          <w:delText>general</w:delText>
        </w:r>
      </w:del>
      <w:ins w:id="79" w:author="Proofed" w:date="2018-06-06T10:31:00Z">
        <w:r w:rsidR="00B92407" w:rsidRPr="00F77E9F">
          <w:t>general,</w:t>
        </w:r>
      </w:ins>
      <w:r w:rsidRPr="00F77E9F">
        <w:t xml:space="preserve"> you should assume the reader has a good undergraduate </w:t>
      </w:r>
    </w:p>
    <w:p w14:paraId="08E35417" w14:textId="77777777" w:rsidR="00CC40A7" w:rsidRPr="00F77E9F" w:rsidRDefault="00CC40A7" w:rsidP="00CC40A7">
      <w:r w:rsidRPr="00F77E9F">
        <w:t xml:space="preserve">%degree in computer science, but is not necessarily an expert in </w:t>
      </w:r>
    </w:p>
    <w:p w14:paraId="141D9BF9" w14:textId="77777777" w:rsidR="00CC40A7" w:rsidRPr="00F77E9F" w:rsidRDefault="00CC40A7" w:rsidP="00CC40A7">
      <w:r w:rsidRPr="00F77E9F">
        <w:t xml:space="preserve">%the particular area you've been working on. Hence this chapter </w:t>
      </w:r>
    </w:p>
    <w:p w14:paraId="4EF559FA" w14:textId="77777777" w:rsidR="00CC40A7" w:rsidRPr="00F77E9F" w:rsidRDefault="00CC40A7" w:rsidP="00CC40A7">
      <w:r w:rsidRPr="00F77E9F">
        <w:t xml:space="preserve">%may need to summarize some ``text book'' material. </w:t>
      </w:r>
    </w:p>
    <w:p w14:paraId="3589A057" w14:textId="77777777" w:rsidR="00CC40A7" w:rsidRPr="00F77E9F" w:rsidRDefault="00CC40A7" w:rsidP="00CC40A7">
      <w:r w:rsidRPr="00F77E9F">
        <w:t>%</w:t>
      </w:r>
    </w:p>
    <w:p w14:paraId="7BD8FF3F" w14:textId="77777777" w:rsidR="00CC40A7" w:rsidRPr="00F77E9F" w:rsidRDefault="00CC40A7" w:rsidP="00CC40A7">
      <w:r w:rsidRPr="00F77E9F">
        <w:t xml:space="preserve">%This is not something you'd normally require in an academic paper, </w:t>
      </w:r>
    </w:p>
    <w:p w14:paraId="4EC50554" w14:textId="77777777" w:rsidR="00CC40A7" w:rsidRPr="00F77E9F" w:rsidRDefault="00CC40A7" w:rsidP="00CC40A7">
      <w:r w:rsidRPr="00F77E9F">
        <w:t xml:space="preserve">%and it may not be appropriate for your particular circumstances. </w:t>
      </w:r>
    </w:p>
    <w:p w14:paraId="776A41A7" w14:textId="77777777" w:rsidR="00CC40A7" w:rsidRPr="00F77E9F" w:rsidRDefault="00CC40A7" w:rsidP="00CC40A7">
      <w:r w:rsidRPr="00F77E9F">
        <w:t xml:space="preserve">%Indeed, in some cases it's possible to cover all of the ``background'' </w:t>
      </w:r>
    </w:p>
    <w:p w14:paraId="42659137" w14:textId="77777777" w:rsidR="00CC40A7" w:rsidRPr="00F77E9F" w:rsidRDefault="00CC40A7" w:rsidP="00CC40A7">
      <w:r w:rsidRPr="00F77E9F">
        <w:t xml:space="preserve">%material either in the introduction or at appropriate places in </w:t>
      </w:r>
    </w:p>
    <w:p w14:paraId="4D80B409" w14:textId="77777777" w:rsidR="00CC40A7" w:rsidRPr="00F77E9F" w:rsidRDefault="00CC40A7" w:rsidP="00CC40A7">
      <w:r w:rsidRPr="00F77E9F">
        <w:t xml:space="preserve">%the rest of the dissertation. </w:t>
      </w:r>
    </w:p>
    <w:p w14:paraId="5D879AEE" w14:textId="77777777" w:rsidR="00CC40A7" w:rsidRPr="00F77E9F" w:rsidRDefault="00CC40A7" w:rsidP="00CC40A7"/>
    <w:p w14:paraId="364F7840" w14:textId="2F467A91" w:rsidR="00CC40A7" w:rsidRPr="00F77E9F" w:rsidRDefault="00CC40A7" w:rsidP="00CC40A7">
      <w:r w:rsidRPr="00F77E9F">
        <w:t xml:space="preserve">\section{Combinator for </w:t>
      </w:r>
      <w:ins w:id="80" w:author="Proofed" w:date="2018-06-05T20:19:00Z">
        <w:r w:rsidR="00A870E2">
          <w:t xml:space="preserve">an </w:t>
        </w:r>
      </w:ins>
      <w:r w:rsidRPr="00F77E9F">
        <w:t>Algebraic System}</w:t>
      </w:r>
    </w:p>
    <w:p w14:paraId="21C4F649" w14:textId="77777777" w:rsidR="00CC40A7" w:rsidRPr="00F77E9F" w:rsidRDefault="00CC40A7" w:rsidP="00CC40A7">
      <w:r w:rsidRPr="00F77E9F">
        <w:t>Initially, let us introduce the concept of CAS, in which we are going to extend the functionality with reduction.</w:t>
      </w:r>
    </w:p>
    <w:p w14:paraId="1C29097E" w14:textId="2435D02E" w:rsidR="00CC40A7" w:rsidRPr="00F77E9F" w:rsidRDefault="00A870E2" w:rsidP="00CC40A7">
      <w:ins w:id="81" w:author="Proofed" w:date="2018-06-05T20:22:00Z">
        <w:r>
          <w:t xml:space="preserve">The </w:t>
        </w:r>
      </w:ins>
      <w:del w:id="82" w:author="Proofed" w:date="2018-06-05T20:19:00Z">
        <w:r w:rsidR="00CC40A7" w:rsidRPr="00F77E9F" w:rsidDel="00A870E2">
          <w:delText>C</w:delText>
        </w:r>
      </w:del>
      <w:ins w:id="83" w:author="Proofed" w:date="2018-06-05T20:22:00Z">
        <w:r>
          <w:t>C</w:t>
        </w:r>
      </w:ins>
      <w:r w:rsidR="00CC40A7" w:rsidRPr="00F77E9F">
        <w:t>ombinator for Algebraic system</w:t>
      </w:r>
      <w:ins w:id="84" w:author="Proofed" w:date="2018-06-05T20:22:00Z">
        <w:r>
          <w:t>s</w:t>
        </w:r>
      </w:ins>
      <w:r w:rsidR="00CC40A7" w:rsidRPr="00F77E9F">
        <w:t xml:space="preserve"> (CAS)\cite{griffin_metarouting_2005} is entered into $L11$. It is a language </w:t>
      </w:r>
      <w:ins w:id="85" w:author="Proofed" w:date="2018-06-05T20:23:00Z">
        <w:r>
          <w:t>for the</w:t>
        </w:r>
      </w:ins>
      <w:del w:id="86" w:author="Proofed" w:date="2018-06-05T20:23:00Z">
        <w:r w:rsidR="00CC40A7" w:rsidRPr="00F77E9F" w:rsidDel="00A870E2">
          <w:delText>to</w:delText>
        </w:r>
      </w:del>
      <w:r w:rsidR="00CC40A7" w:rsidRPr="00F77E9F">
        <w:t xml:space="preserve"> design </w:t>
      </w:r>
      <w:ins w:id="87" w:author="Proofed" w:date="2018-06-05T20:23:00Z">
        <w:r>
          <w:t xml:space="preserve">of </w:t>
        </w:r>
      </w:ins>
      <w:r w:rsidR="00CC40A7" w:rsidRPr="00F77E9F">
        <w:t>algebraic systems, in which many algebraic properties are automatically received</w:t>
      </w:r>
      <w:ins w:id="88" w:author="Proofed" w:date="2018-06-05T20:23:00Z">
        <w:r>
          <w:t xml:space="preserve">, enabling </w:t>
        </w:r>
      </w:ins>
      <w:del w:id="89" w:author="Proofed" w:date="2018-06-05T20:23:00Z">
        <w:r w:rsidR="00CC40A7" w:rsidRPr="00F77E9F" w:rsidDel="00A870E2">
          <w:delText xml:space="preserve"> and </w:delText>
        </w:r>
      </w:del>
      <w:r w:rsidR="00CC40A7" w:rsidRPr="00F77E9F">
        <w:t xml:space="preserve">people </w:t>
      </w:r>
      <w:del w:id="90" w:author="Proofed" w:date="2018-06-05T20:23:00Z">
        <w:r w:rsidR="00CC40A7" w:rsidRPr="00F77E9F" w:rsidDel="00A870E2">
          <w:delText xml:space="preserve">can </w:delText>
        </w:r>
      </w:del>
      <w:ins w:id="91" w:author="Proofed" w:date="2018-06-05T20:23:00Z">
        <w:r>
          <w:t>to</w:t>
        </w:r>
        <w:r w:rsidRPr="00F77E9F">
          <w:t xml:space="preserve"> </w:t>
        </w:r>
      </w:ins>
      <w:r w:rsidR="00CC40A7" w:rsidRPr="00F77E9F">
        <w:t>combine different operators to obtain a new semiring\cite{griffin_metarouting_2005}. We can also generali</w:t>
      </w:r>
      <w:ins w:id="92" w:author="Proofed" w:date="2018-06-05T20:24:00Z">
        <w:r>
          <w:t>s</w:t>
        </w:r>
      </w:ins>
      <w:del w:id="93" w:author="Proofed" w:date="2018-06-05T20:24:00Z">
        <w:r w:rsidR="00CC40A7" w:rsidRPr="00F77E9F" w:rsidDel="00A870E2">
          <w:delText>z</w:delText>
        </w:r>
      </w:del>
      <w:r w:rsidR="00CC40A7" w:rsidRPr="00F77E9F">
        <w:t>e a more complex path problem (in other words, we can abstract a more complex path problem with this new semiring, such as</w:t>
      </w:r>
      <w:del w:id="94" w:author="Proofed" w:date="2018-06-05T20:24:00Z">
        <w:r w:rsidR="00CC40A7" w:rsidRPr="00F77E9F" w:rsidDel="00A870E2">
          <w:delText xml:space="preserve"> the</w:delText>
        </w:r>
      </w:del>
      <w:r w:rsidR="00CC40A7" w:rsidRPr="00F77E9F">
        <w:t xml:space="preserve"> lexicographic products</w:t>
      </w:r>
      <w:ins w:id="95" w:author="Proofed" w:date="2018-06-05T20:24:00Z">
        <w:r>
          <w:t>)</w:t>
        </w:r>
      </w:ins>
      <w:r w:rsidR="00CC40A7" w:rsidRPr="00F77E9F">
        <w:t xml:space="preserve"> \cite{gurney_lexicographic_2007}</w:t>
      </w:r>
      <w:del w:id="96" w:author="Proofed" w:date="2018-06-05T20:24:00Z">
        <w:r w:rsidR="00CC40A7" w:rsidRPr="00F77E9F" w:rsidDel="00A870E2">
          <w:delText>)</w:delText>
        </w:r>
      </w:del>
      <w:r w:rsidR="00CC40A7" w:rsidRPr="00F77E9F">
        <w:t>. CAS can easily return the properties of those combined-operation semirings</w:t>
      </w:r>
      <w:ins w:id="97" w:author="Proofed" w:date="2018-06-05T20:25:00Z">
        <w:r>
          <w:t>: this</w:t>
        </w:r>
      </w:ins>
      <w:del w:id="98" w:author="Proofed" w:date="2018-06-05T20:25:00Z">
        <w:r w:rsidR="00CC40A7" w:rsidRPr="00F77E9F" w:rsidDel="00A870E2">
          <w:delText xml:space="preserve"> and it</w:delText>
        </w:r>
      </w:del>
      <w:r w:rsidR="00CC40A7" w:rsidRPr="00F77E9F">
        <w:t xml:space="preserve"> is already defined in Coq\cite{Coq} (mentioned in $L11$ by Dr Timothy Griffin).</w:t>
      </w:r>
    </w:p>
    <w:p w14:paraId="6D5DD860" w14:textId="77777777" w:rsidR="00CC40A7" w:rsidRPr="00F77E9F" w:rsidRDefault="00CC40A7" w:rsidP="00CC40A7"/>
    <w:p w14:paraId="4442BE28" w14:textId="77777777" w:rsidR="00CC40A7" w:rsidRPr="00F77E9F" w:rsidRDefault="00CC40A7" w:rsidP="00CC40A7">
      <w:r w:rsidRPr="00F77E9F">
        <w:t>\section{Basic Definition}</w:t>
      </w:r>
    </w:p>
    <w:p w14:paraId="4F85D1EE" w14:textId="6C410708" w:rsidR="00CC40A7" w:rsidRPr="00F77E9F" w:rsidRDefault="00CC40A7" w:rsidP="00CC40A7">
      <w:commentRangeStart w:id="99"/>
      <w:r w:rsidRPr="00F77E9F">
        <w:t>Before all the introductory information was mentioned, we first introduce</w:t>
      </w:r>
      <w:ins w:id="100" w:author="Proofed" w:date="2018-06-05T20:25:00Z">
        <w:r w:rsidR="00A870E2">
          <w:t>d</w:t>
        </w:r>
      </w:ins>
      <w:r w:rsidRPr="00F77E9F">
        <w:t xml:space="preserve"> a series of mathematical concepts that </w:t>
      </w:r>
      <w:del w:id="101" w:author="Proofed" w:date="2018-06-05T20:26:00Z">
        <w:r w:rsidRPr="00F77E9F" w:rsidDel="00A870E2">
          <w:delText xml:space="preserve">we </w:delText>
        </w:r>
      </w:del>
      <w:r w:rsidRPr="00F77E9F">
        <w:t xml:space="preserve">will </w:t>
      </w:r>
      <w:ins w:id="102" w:author="Proofed" w:date="2018-06-05T20:26:00Z">
        <w:r w:rsidR="00A870E2">
          <w:t xml:space="preserve">be the focus for our </w:t>
        </w:r>
      </w:ins>
      <w:del w:id="103" w:author="Proofed" w:date="2018-06-05T20:26:00Z">
        <w:r w:rsidRPr="00F77E9F" w:rsidDel="00A870E2">
          <w:delText xml:space="preserve">use in our </w:delText>
        </w:r>
      </w:del>
      <w:r w:rsidRPr="00F77E9F">
        <w:t>project</w:t>
      </w:r>
      <w:del w:id="104" w:author="Proofed" w:date="2018-06-05T20:26:00Z">
        <w:r w:rsidRPr="00F77E9F" w:rsidDel="00A870E2">
          <w:delText xml:space="preserve"> and will focus on</w:delText>
        </w:r>
      </w:del>
      <w:r w:rsidRPr="00F77E9F">
        <w:t xml:space="preserve">. </w:t>
      </w:r>
      <w:commentRangeEnd w:id="99"/>
      <w:r w:rsidR="00A870E2">
        <w:rPr>
          <w:rStyle w:val="CommentReference"/>
        </w:rPr>
        <w:commentReference w:id="99"/>
      </w:r>
    </w:p>
    <w:p w14:paraId="5BD389A6" w14:textId="6A0E7C52" w:rsidR="00CC40A7" w:rsidRPr="00F77E9F" w:rsidRDefault="00CC40A7" w:rsidP="00CC40A7">
      <w:r w:rsidRPr="00F77E9F">
        <w:t xml:space="preserve">Let us begin with our problem set $S$, which is a collection of elements. Here in our project, we force our problem set $S$ to be non-trivial, which means there </w:t>
      </w:r>
      <w:ins w:id="105" w:author="Proofed" w:date="2018-06-05T20:27:00Z">
        <w:r w:rsidR="00A870E2">
          <w:t xml:space="preserve">is </w:t>
        </w:r>
      </w:ins>
      <w:r w:rsidRPr="00F77E9F">
        <w:t>at least one element inside the problem set.</w:t>
      </w:r>
    </w:p>
    <w:p w14:paraId="5D549E9D" w14:textId="77777777" w:rsidR="00CC40A7" w:rsidRPr="00F77E9F" w:rsidRDefault="00CC40A7" w:rsidP="00CC40A7"/>
    <w:p w14:paraId="1255C9CD" w14:textId="77777777" w:rsidR="00CC40A7" w:rsidRPr="00F77E9F" w:rsidRDefault="00CC40A7" w:rsidP="00CC40A7">
      <w:r w:rsidRPr="00F77E9F">
        <w:t>\subsection{Equality}</w:t>
      </w:r>
    </w:p>
    <w:p w14:paraId="002B6C02" w14:textId="77777777" w:rsidR="00CC40A7" w:rsidRPr="00F77E9F" w:rsidRDefault="00CC40A7" w:rsidP="00CC40A7">
      <w:r w:rsidRPr="00F77E9F">
        <w:t xml:space="preserve">In problem set $S$, the first thing we need to consider is the equality $=_S$. </w:t>
      </w:r>
    </w:p>
    <w:p w14:paraId="1CDB347D" w14:textId="4F5762FF" w:rsidR="00CC40A7" w:rsidRPr="00F77E9F" w:rsidRDefault="00CC40A7" w:rsidP="00CC40A7">
      <w:r w:rsidRPr="00F77E9F">
        <w:t xml:space="preserve">In the mathematical definition, we can think of equality as a particular binary relationship, which is a set of ordered pairs $=_S \in S \times S$. </w:t>
      </w:r>
      <w:del w:id="106" w:author="Proofed" w:date="2018-06-05T20:27:00Z">
        <w:r w:rsidRPr="00F77E9F" w:rsidDel="00A870E2">
          <w:delText>And</w:delText>
        </w:r>
      </w:del>
      <w:del w:id="107" w:author="Proofed" w:date="2018-06-05T20:28:00Z">
        <w:r w:rsidRPr="00F77E9F" w:rsidDel="00A870E2">
          <w:delText xml:space="preserve"> f</w:delText>
        </w:r>
      </w:del>
      <w:ins w:id="108" w:author="Proofed" w:date="2018-06-05T20:28:00Z">
        <w:r w:rsidR="00A870E2">
          <w:t>F</w:t>
        </w:r>
      </w:ins>
      <w:r w:rsidRPr="00F77E9F">
        <w:t xml:space="preserve">or equality, we have some properties that need to be discussed. </w:t>
      </w:r>
    </w:p>
    <w:p w14:paraId="207955E3" w14:textId="77777777" w:rsidR="00CC40A7" w:rsidRPr="00F77E9F" w:rsidRDefault="00CC40A7" w:rsidP="00CC40A7"/>
    <w:p w14:paraId="69E0A959" w14:textId="77777777" w:rsidR="00CC40A7" w:rsidRPr="00F77E9F" w:rsidRDefault="00CC40A7" w:rsidP="00CC40A7">
      <w:r w:rsidRPr="00F77E9F">
        <w:t>Congruence: \e{def:eq:congruence}{\forall a,b,c,d \in S, a =_{S_1} b \wedge c =_{S_1} d \rightarrow a =_{S_2} c = b =_{S_2} d}</w:t>
      </w:r>
    </w:p>
    <w:p w14:paraId="6ACDAAE6" w14:textId="77777777" w:rsidR="00CC40A7" w:rsidRPr="00F77E9F" w:rsidRDefault="00CC40A7" w:rsidP="00CC40A7">
      <w:r w:rsidRPr="00F77E9F">
        <w:t>Reflexive: \e{def:eq:reflexive}{\forall a \in S, a =_S a}</w:t>
      </w:r>
    </w:p>
    <w:p w14:paraId="6F222526" w14:textId="77777777" w:rsidR="00CC40A7" w:rsidRPr="00F77E9F" w:rsidRDefault="00CC40A7" w:rsidP="00CC40A7">
      <w:r w:rsidRPr="00F77E9F">
        <w:t>Symmetric: \e{def:eq:symmetric}{\forall a,b \in S, a =_S b \rightarrow b =_S a}</w:t>
      </w:r>
    </w:p>
    <w:p w14:paraId="0BF81CB7" w14:textId="77777777" w:rsidR="00CC40A7" w:rsidRPr="00F77E9F" w:rsidRDefault="00CC40A7" w:rsidP="00CC40A7">
      <w:r w:rsidRPr="00F77E9F">
        <w:t>Transitive: \e{def:eq:transitive}{\forall a,b,c \in S, a =_S b \wedge b=_S c \rightarrow a =_S c}</w:t>
      </w:r>
    </w:p>
    <w:p w14:paraId="48726056" w14:textId="77777777" w:rsidR="00CC40A7" w:rsidRPr="00F77E9F" w:rsidRDefault="00CC40A7" w:rsidP="00CC40A7"/>
    <w:p w14:paraId="66E6A47F" w14:textId="77777777" w:rsidR="00CC40A7" w:rsidRPr="00F77E9F" w:rsidRDefault="00CC40A7" w:rsidP="00CC40A7">
      <w:r w:rsidRPr="00F77E9F">
        <w:t>\subsection{Unary Operator}</w:t>
      </w:r>
    </w:p>
    <w:p w14:paraId="39419380" w14:textId="5DDBEE50" w:rsidR="00CC40A7" w:rsidRPr="00F77E9F" w:rsidRDefault="00E22AD5" w:rsidP="00CC40A7">
      <w:ins w:id="109" w:author="Proofed" w:date="2018-06-05T20:33:00Z">
        <w:r>
          <w:t>The</w:t>
        </w:r>
      </w:ins>
      <w:del w:id="110" w:author="Proofed" w:date="2018-06-05T20:33:00Z">
        <w:r w:rsidR="00CC40A7" w:rsidRPr="00F77E9F" w:rsidDel="00E22AD5">
          <w:delText>What we need to discuss next is the</w:delText>
        </w:r>
      </w:del>
      <w:r w:rsidR="00CC40A7" w:rsidRPr="00F77E9F">
        <w:t xml:space="preserve"> unary operator on $S$</w:t>
      </w:r>
      <w:ins w:id="111" w:author="Proofed" w:date="2018-06-05T20:34:00Z">
        <w:r>
          <w:t xml:space="preserve"> </w:t>
        </w:r>
      </w:ins>
      <w:del w:id="112" w:author="Proofed" w:date="2018-06-05T20:34:00Z">
        <w:r w:rsidR="00CC40A7" w:rsidRPr="00F77E9F" w:rsidDel="00E22AD5">
          <w:delText xml:space="preserve">, which </w:delText>
        </w:r>
      </w:del>
      <w:r w:rsidR="00CC40A7" w:rsidRPr="00F77E9F">
        <w:t xml:space="preserve">will be used to express our reduction. A unary operator $r$ on $S$ is a function on $S$, $r : S \rightarrow S$. </w:t>
      </w:r>
    </w:p>
    <w:p w14:paraId="23C4568A" w14:textId="0BCE277F" w:rsidR="00CC40A7" w:rsidRPr="00F77E9F" w:rsidRDefault="00CC40A7" w:rsidP="00CC40A7">
      <w:r w:rsidRPr="00F77E9F">
        <w:t xml:space="preserve">For </w:t>
      </w:r>
      <w:del w:id="113" w:author="Proofed" w:date="2018-06-05T20:34:00Z">
        <w:r w:rsidRPr="00F77E9F" w:rsidDel="00E22AD5">
          <w:delText xml:space="preserve">the </w:delText>
        </w:r>
      </w:del>
      <w:r w:rsidRPr="00F77E9F">
        <w:t xml:space="preserve">unary operators, we </w:t>
      </w:r>
      <w:ins w:id="114" w:author="Proofed" w:date="2018-06-05T20:34:00Z">
        <w:r w:rsidR="00E22AD5">
          <w:t xml:space="preserve">are </w:t>
        </w:r>
      </w:ins>
      <w:r w:rsidRPr="00F77E9F">
        <w:t xml:space="preserve">mainly </w:t>
      </w:r>
      <w:ins w:id="115" w:author="Proofed" w:date="2018-06-05T20:34:00Z">
        <w:r w:rsidR="00E22AD5">
          <w:t xml:space="preserve">interested in </w:t>
        </w:r>
      </w:ins>
      <w:del w:id="116" w:author="Proofed" w:date="2018-06-05T20:34:00Z">
        <w:r w:rsidRPr="00F77E9F" w:rsidDel="00E22AD5">
          <w:delText xml:space="preserve">care about </w:delText>
        </w:r>
      </w:del>
      <w:r w:rsidRPr="00F77E9F">
        <w:t>the following properties</w:t>
      </w:r>
      <w:ins w:id="117" w:author="Proofed" w:date="2018-06-05T20:34:00Z">
        <w:r w:rsidR="00E22AD5">
          <w:t>;</w:t>
        </w:r>
      </w:ins>
      <w:del w:id="118" w:author="Proofed" w:date="2018-06-05T20:34:00Z">
        <w:r w:rsidRPr="00F77E9F" w:rsidDel="00E22AD5">
          <w:delText>, and</w:delText>
        </w:r>
      </w:del>
      <w:r w:rsidRPr="00F77E9F">
        <w:t xml:space="preserve"> these properties are also </w:t>
      </w:r>
      <w:del w:id="119" w:author="Proofed" w:date="2018-06-05T20:34:00Z">
        <w:r w:rsidRPr="00F77E9F" w:rsidDel="00E22AD5">
          <w:delText xml:space="preserve">mainly </w:delText>
        </w:r>
      </w:del>
      <w:r w:rsidRPr="00F77E9F">
        <w:t xml:space="preserve">discussed later when </w:t>
      </w:r>
      <w:del w:id="120" w:author="Proofed" w:date="2018-06-05T20:35:00Z">
        <w:r w:rsidRPr="00F77E9F" w:rsidDel="00E22AD5">
          <w:delText xml:space="preserve">we are </w:delText>
        </w:r>
      </w:del>
      <w:r w:rsidRPr="00F77E9F">
        <w:t>reasoning the properties of reduction.</w:t>
      </w:r>
    </w:p>
    <w:p w14:paraId="3E38B916" w14:textId="77777777" w:rsidR="00CC40A7" w:rsidRPr="00F77E9F" w:rsidRDefault="00CC40A7" w:rsidP="00CC40A7"/>
    <w:p w14:paraId="21214960" w14:textId="77777777" w:rsidR="00CC40A7" w:rsidRPr="00F77E9F" w:rsidRDefault="00CC40A7" w:rsidP="00CC40A7">
      <w:r w:rsidRPr="00F77E9F">
        <w:t>Congruence: \e{def:uop:congruence}{\forall a,b \in S, a =_S b \rightarrow r(a) =_S r(b)}</w:t>
      </w:r>
    </w:p>
    <w:p w14:paraId="1508AD30" w14:textId="77777777" w:rsidR="00CC40A7" w:rsidRPr="00F77E9F" w:rsidRDefault="00CC40A7" w:rsidP="00CC40A7">
      <w:r w:rsidRPr="00F77E9F">
        <w:t>Idempotent: \e{def:uop:idempotent}{\forall a \in S, r(a) =_S r(r(a))}</w:t>
      </w:r>
    </w:p>
    <w:p w14:paraId="08E8BE97" w14:textId="77777777" w:rsidR="00CC40A7" w:rsidRPr="00F77E9F" w:rsidRDefault="00CC40A7" w:rsidP="00CC40A7">
      <w:r w:rsidRPr="00F77E9F">
        <w:t>Preserve Identity: Given a binary operator $\oplus : S \times S \rightarrow S$</w:t>
      </w:r>
    </w:p>
    <w:p w14:paraId="63E46A84" w14:textId="77777777" w:rsidR="00CC40A7" w:rsidRPr="00F77E9F" w:rsidRDefault="00CC40A7" w:rsidP="00CC40A7">
      <w:r w:rsidRPr="00F77E9F">
        <w:t>\e{def:uop:preserve_id}{\exists i \in S, \forall a \in S, a \oplus i =_S a =_S i \oplus a \rightarrow r(i) =_S i}</w:t>
      </w:r>
    </w:p>
    <w:p w14:paraId="4CD7249E" w14:textId="77777777" w:rsidR="00CC40A7" w:rsidRPr="00F77E9F" w:rsidRDefault="00CC40A7" w:rsidP="00CC40A7">
      <w:r w:rsidRPr="00F77E9F">
        <w:t>Preserve Annihilator: Given a binary operator $\oplus : S \times S \rightarrow S$</w:t>
      </w:r>
    </w:p>
    <w:p w14:paraId="74A492FE" w14:textId="77777777" w:rsidR="00CC40A7" w:rsidRPr="00F77E9F" w:rsidRDefault="00CC40A7" w:rsidP="00CC40A7">
      <w:r w:rsidRPr="00F77E9F">
        <w:t>\e{def:uop:preserve_ann}{\exists a \in S, \forall x \in S, x \oplus a =_S a =_S a \oplus x \rightarrow r(a) =_S a}</w:t>
      </w:r>
    </w:p>
    <w:p w14:paraId="68A8130E" w14:textId="77777777" w:rsidR="00CC40A7" w:rsidRPr="00F77E9F" w:rsidRDefault="00CC40A7" w:rsidP="00CC40A7">
      <w:r w:rsidRPr="00F77E9F">
        <w:t>Left Invariant: Given a binary operator $\oplus : S \times S \rightarrow S$</w:t>
      </w:r>
    </w:p>
    <w:p w14:paraId="12EFF8CC" w14:textId="77777777" w:rsidR="00CC40A7" w:rsidRPr="00F77E9F" w:rsidRDefault="00CC40A7" w:rsidP="00CC40A7">
      <w:r w:rsidRPr="00F77E9F">
        <w:t>\e{def:uop:left_invariant}{\forall a,b \in S, r(a) \oplus b =_S a \oplus b}</w:t>
      </w:r>
    </w:p>
    <w:p w14:paraId="1B28757D" w14:textId="77777777" w:rsidR="00CC40A7" w:rsidRPr="00F77E9F" w:rsidRDefault="00CC40A7" w:rsidP="00CC40A7">
      <w:r w:rsidRPr="00F77E9F">
        <w:t>Right Invariant: Given a binary operator $\oplus : S \times S \rightarrow S$</w:t>
      </w:r>
    </w:p>
    <w:p w14:paraId="7A300BE8" w14:textId="77777777" w:rsidR="00CC40A7" w:rsidRPr="00F77E9F" w:rsidRDefault="00CC40A7" w:rsidP="00CC40A7">
      <w:r w:rsidRPr="00F77E9F">
        <w:t>\e{def:uop:right_invariant}{\forall a,b \in S, a \oplus r(b) =_S a \oplus b}</w:t>
      </w:r>
    </w:p>
    <w:p w14:paraId="2045B8C5" w14:textId="77777777" w:rsidR="00CC40A7" w:rsidRPr="00F77E9F" w:rsidRDefault="00CC40A7" w:rsidP="00CC40A7"/>
    <w:p w14:paraId="2DCE3037" w14:textId="77777777" w:rsidR="00CC40A7" w:rsidRPr="00F77E9F" w:rsidRDefault="00CC40A7" w:rsidP="00CC40A7">
      <w:r w:rsidRPr="00F77E9F">
        <w:t>\subsection{Binary Operator}</w:t>
      </w:r>
    </w:p>
    <w:p w14:paraId="5A1C6EDE" w14:textId="42DB7C11" w:rsidR="00CC40A7" w:rsidRPr="00F77E9F" w:rsidRDefault="00CC40A7" w:rsidP="00CC40A7">
      <w:r w:rsidRPr="00F77E9F">
        <w:t xml:space="preserve">The </w:t>
      </w:r>
      <w:del w:id="121" w:author="Proofed" w:date="2018-06-05T20:35:00Z">
        <w:r w:rsidRPr="00F77E9F" w:rsidDel="00E22AD5">
          <w:delText xml:space="preserve">last thing we need to discuss, and also a </w:delText>
        </w:r>
      </w:del>
      <w:r w:rsidRPr="00F77E9F">
        <w:t xml:space="preserve">major focus of this project is the binary operator on $S$. A binary operator $\oplus$ on $S$ is a function $\oplus : S \times S \rightarrow S$. </w:t>
      </w:r>
      <w:ins w:id="122" w:author="Proofed" w:date="2018-06-05T20:36:00Z">
        <w:r w:rsidR="00E22AD5">
          <w:t>T</w:t>
        </w:r>
        <w:r w:rsidR="00E22AD5" w:rsidRPr="00F77E9F">
          <w:t>he following properties of the binary operator</w:t>
        </w:r>
      </w:ins>
      <w:del w:id="123" w:author="Proofed" w:date="2018-06-05T20:36:00Z">
        <w:r w:rsidRPr="00F77E9F" w:rsidDel="00E22AD5">
          <w:delText>And we</w:delText>
        </w:r>
      </w:del>
      <w:r w:rsidRPr="00F77E9F">
        <w:t xml:space="preserve"> will </w:t>
      </w:r>
      <w:ins w:id="124" w:author="Proofed" w:date="2018-06-05T20:36:00Z">
        <w:r w:rsidR="00E22AD5">
          <w:t>be discussed.</w:t>
        </w:r>
      </w:ins>
      <w:del w:id="125" w:author="Proofed" w:date="2018-06-05T20:36:00Z">
        <w:r w:rsidRPr="00F77E9F" w:rsidDel="00E22AD5">
          <w:delText>mainly discuss</w:delText>
        </w:r>
      </w:del>
      <w:r w:rsidRPr="00F77E9F">
        <w:t xml:space="preserve"> </w:t>
      </w:r>
      <w:del w:id="126" w:author="Proofed" w:date="2018-06-05T20:36:00Z">
        <w:r w:rsidRPr="00F77E9F" w:rsidDel="00E22AD5">
          <w:delText>the following properties of the binary operator.</w:delText>
        </w:r>
      </w:del>
    </w:p>
    <w:p w14:paraId="0FD62008" w14:textId="77777777" w:rsidR="00CC40A7" w:rsidRPr="00F77E9F" w:rsidRDefault="00CC40A7" w:rsidP="00CC40A7"/>
    <w:p w14:paraId="24977D2B" w14:textId="77777777" w:rsidR="00CC40A7" w:rsidRPr="00F77E9F" w:rsidRDefault="00CC40A7" w:rsidP="00CC40A7">
      <w:r w:rsidRPr="00F77E9F">
        <w:t>Congruence: \e{def:bop:congruence}{\forall a,b,c,d \in S, a =_S b \wedge c =_S d \rightarrow a \oplus c =_S b \oplus d}</w:t>
      </w:r>
    </w:p>
    <w:p w14:paraId="62A99F2E" w14:textId="77777777" w:rsidR="00CC40A7" w:rsidRPr="00F77E9F" w:rsidRDefault="00CC40A7" w:rsidP="00CC40A7">
      <w:r w:rsidRPr="00F77E9F">
        <w:t>Associative: \e{def:bop:associative}{\forall a,b,c \in S, a \oplus (b \oplus c) =_S (a \oplus b) \oplus c}</w:t>
      </w:r>
    </w:p>
    <w:p w14:paraId="204C8945" w14:textId="77777777" w:rsidR="00CC40A7" w:rsidRPr="00F77E9F" w:rsidRDefault="00CC40A7" w:rsidP="00CC40A7">
      <w:r w:rsidRPr="00F77E9F">
        <w:t>Commutative: \e{def:bop:commutative}{\forall a,b \in S, a \oplus b =_S b \oplus a}</w:t>
      </w:r>
    </w:p>
    <w:p w14:paraId="333AE293" w14:textId="77777777" w:rsidR="00CC40A7" w:rsidRPr="00F77E9F" w:rsidRDefault="00CC40A7" w:rsidP="00CC40A7">
      <w:r w:rsidRPr="00F77E9F">
        <w:t>Not Commutative: \e{def:bop:not_commutative}{\exists a,b \in S, a \oplus b \neq_S b \oplus a}</w:t>
      </w:r>
    </w:p>
    <w:p w14:paraId="7512F851" w14:textId="77777777" w:rsidR="00CC40A7" w:rsidRPr="00F77E9F" w:rsidRDefault="00CC40A7" w:rsidP="00CC40A7">
      <w:r w:rsidRPr="00F77E9F">
        <w:t>Selective: \e{def:bop:selective}{\forall a,b \in S, a \oplus b =_S a \bigvee a \oplus b =_S b}</w:t>
      </w:r>
    </w:p>
    <w:p w14:paraId="73CD303C" w14:textId="77777777" w:rsidR="00CC40A7" w:rsidRPr="00F77E9F" w:rsidRDefault="00CC40A7" w:rsidP="00CC40A7">
      <w:r w:rsidRPr="00F77E9F">
        <w:t>Left Distributive: Given another binary operator $\times : S \times S \rightarrow S$</w:t>
      </w:r>
    </w:p>
    <w:p w14:paraId="21C074E5" w14:textId="77777777" w:rsidR="00CC40A7" w:rsidRPr="00F77E9F" w:rsidRDefault="00CC40A7" w:rsidP="00CC40A7">
      <w:r w:rsidRPr="00F77E9F">
        <w:t>\e{def:bop:left_distributive}{\forall a,b,c \in S, a \otimes (b \oplus c) =_S (a \otimes b) \oplus (a \otimes c)}</w:t>
      </w:r>
    </w:p>
    <w:p w14:paraId="6F513BD9" w14:textId="77777777" w:rsidR="00CC40A7" w:rsidRPr="00F77E9F" w:rsidRDefault="00CC40A7" w:rsidP="00CC40A7">
      <w:r w:rsidRPr="00F77E9F">
        <w:t>Not Left Distributive: Given another binary operator $\times : S \times S \rightarrow S$</w:t>
      </w:r>
    </w:p>
    <w:p w14:paraId="1A71D8B0" w14:textId="77777777" w:rsidR="00CC40A7" w:rsidRPr="00F77E9F" w:rsidRDefault="00CC40A7" w:rsidP="00CC40A7">
      <w:r w:rsidRPr="00F77E9F">
        <w:t>\e{def:bop:not_left_distributive}{\exists a,b,c \in S, a \otimes (b \oplus c) \neq_S (a \otimes b) \oplus (a \otimes c)}</w:t>
      </w:r>
    </w:p>
    <w:p w14:paraId="1C929E4C" w14:textId="77777777" w:rsidR="00CC40A7" w:rsidRPr="00F77E9F" w:rsidRDefault="00CC40A7" w:rsidP="00CC40A7">
      <w:r w:rsidRPr="00F77E9F">
        <w:t>Right Distributive: Given another binary operator $\times : S \times S \rightarrow S$</w:t>
      </w:r>
    </w:p>
    <w:p w14:paraId="3FCF9297" w14:textId="77777777" w:rsidR="00CC40A7" w:rsidRPr="00F77E9F" w:rsidRDefault="00CC40A7" w:rsidP="00CC40A7">
      <w:r w:rsidRPr="00F77E9F">
        <w:t>\e{def:bop:right_distributive}{\forall a,b,c \in S, (a \oplus b) \otimes c =_S (a \otimes c) \oplus (b \otimes c)}</w:t>
      </w:r>
    </w:p>
    <w:p w14:paraId="1937818D" w14:textId="77777777" w:rsidR="00CC40A7" w:rsidRPr="00F77E9F" w:rsidRDefault="00CC40A7" w:rsidP="00CC40A7">
      <w:r w:rsidRPr="00F77E9F">
        <w:t>Not Right Distributive: Given another binary operator $\times : S \times S \rightarrow S$</w:t>
      </w:r>
    </w:p>
    <w:p w14:paraId="0171B7C6" w14:textId="77777777" w:rsidR="00CC40A7" w:rsidRPr="00F77E9F" w:rsidRDefault="00CC40A7" w:rsidP="00CC40A7">
      <w:r w:rsidRPr="00F77E9F">
        <w:t>\e{def:bop:not_right_distributive}{\exists a,b,c \in S, (a \oplus b) \otimes c \neq_S (a \otimes c) \oplus (b \otimes c)}</w:t>
      </w:r>
    </w:p>
    <w:p w14:paraId="02A3C73A" w14:textId="77777777" w:rsidR="00CC40A7" w:rsidRPr="00F77E9F" w:rsidRDefault="00CC40A7" w:rsidP="00CC40A7"/>
    <w:p w14:paraId="601EBA8F" w14:textId="77777777" w:rsidR="00CC40A7" w:rsidRPr="00F77E9F" w:rsidRDefault="00CC40A7" w:rsidP="00CC40A7">
      <w:r w:rsidRPr="00F77E9F">
        <w:t>\section{Semiring and Path Problem}</w:t>
      </w:r>
    </w:p>
    <w:p w14:paraId="15E7F806" w14:textId="77777777" w:rsidR="00CC40A7" w:rsidRPr="00F77E9F" w:rsidRDefault="00CC40A7" w:rsidP="00CC40A7">
      <w:r w:rsidRPr="00F77E9F">
        <w:t xml:space="preserve">The path problem has always fascinated mathematicians and computer scientists. </w:t>
      </w:r>
    </w:p>
    <w:p w14:paraId="7F22B0E7" w14:textId="10356EEB" w:rsidR="00CC40A7" w:rsidRPr="00F77E9F" w:rsidRDefault="00CC40A7" w:rsidP="00CC40A7">
      <w:r w:rsidRPr="00F77E9F">
        <w:t xml:space="preserve">At the very beginning, programmers and scientists designed algorithms to solve each </w:t>
      </w:r>
      <w:del w:id="127" w:author="Proofed" w:date="2018-06-05T20:37:00Z">
        <w:r w:rsidRPr="00F77E9F" w:rsidDel="00203DA4">
          <w:delText xml:space="preserve">of the </w:delText>
        </w:r>
      </w:del>
      <w:r w:rsidRPr="00F77E9F">
        <w:t xml:space="preserve">path problem. </w:t>
      </w:r>
    </w:p>
    <w:p w14:paraId="70E98CFE" w14:textId="5341E40F" w:rsidR="00CC40A7" w:rsidRPr="00F77E9F" w:rsidRDefault="00CC40A7" w:rsidP="00CC40A7">
      <w:r w:rsidRPr="00F77E9F">
        <w:t xml:space="preserve">The most famous path </w:t>
      </w:r>
      <w:del w:id="128" w:author="Proofed" w:date="2018-06-05T20:37:00Z">
        <w:r w:rsidRPr="00F77E9F" w:rsidDel="00203DA4">
          <w:delText xml:space="preserve">problem </w:delText>
        </w:r>
      </w:del>
      <w:ins w:id="129" w:author="Proofed" w:date="2018-06-05T20:37:00Z">
        <w:r w:rsidR="00203DA4">
          <w:t>of these</w:t>
        </w:r>
        <w:r w:rsidR="00203DA4" w:rsidRPr="00F77E9F">
          <w:t xml:space="preserve"> </w:t>
        </w:r>
      </w:ins>
      <w:r w:rsidRPr="00F77E9F">
        <w:t>is the shortest distance problem and there are several well-known algorithms that can solve</w:t>
      </w:r>
      <w:ins w:id="130" w:author="Proofed" w:date="2018-06-05T20:38:00Z">
        <w:r w:rsidR="00203DA4">
          <w:t xml:space="preserve"> such</w:t>
        </w:r>
      </w:ins>
      <w:r w:rsidRPr="00F77E9F">
        <w:t xml:space="preserve"> </w:t>
      </w:r>
      <w:ins w:id="131" w:author="Proofed" w:date="2018-06-05T20:37:00Z">
        <w:r w:rsidR="00203DA4">
          <w:t>problems</w:t>
        </w:r>
      </w:ins>
      <w:del w:id="132" w:author="Proofed" w:date="2018-06-05T20:37:00Z">
        <w:r w:rsidRPr="00F77E9F" w:rsidDel="00203DA4">
          <w:delText>such a problem</w:delText>
        </w:r>
      </w:del>
      <w:r w:rsidRPr="00F77E9F">
        <w:t>: Dijkstra's algorithm, Bellman–Ford</w:t>
      </w:r>
      <w:ins w:id="133" w:author="Proofed" w:date="2018-06-05T20:38:00Z">
        <w:r w:rsidR="00203DA4">
          <w:t>’s</w:t>
        </w:r>
      </w:ins>
      <w:r w:rsidRPr="00F77E9F">
        <w:t xml:space="preserve"> </w:t>
      </w:r>
      <w:r w:rsidRPr="00F77E9F">
        <w:lastRenderedPageBreak/>
        <w:t>algorithm, A* search algorithm</w:t>
      </w:r>
      <w:ins w:id="134" w:author="Proofed" w:date="2018-06-05T20:38:00Z">
        <w:r w:rsidR="00203DA4">
          <w:t>,</w:t>
        </w:r>
      </w:ins>
      <w:r w:rsidRPr="00F77E9F">
        <w:t xml:space="preserve"> and Floyd–Warshall</w:t>
      </w:r>
      <w:ins w:id="135" w:author="Proofed" w:date="2018-06-05T20:38:00Z">
        <w:r w:rsidR="00203DA4">
          <w:t>’s</w:t>
        </w:r>
      </w:ins>
      <w:r w:rsidRPr="00F77E9F">
        <w:t xml:space="preserve"> algorithm. People use</w:t>
      </w:r>
      <w:del w:id="136" w:author="Proofed" w:date="2018-06-05T20:38:00Z">
        <w:r w:rsidRPr="00F77E9F" w:rsidDel="00203DA4">
          <w:delText>d</w:delText>
        </w:r>
      </w:del>
      <w:r w:rsidRPr="00F77E9F">
        <w:t xml:space="preserve"> different primitive metrics and various complicated algorithms to solve different path problems.</w:t>
      </w:r>
    </w:p>
    <w:p w14:paraId="4AD2EEE0" w14:textId="77777777" w:rsidR="00CC40A7" w:rsidRPr="00F77E9F" w:rsidRDefault="00CC40A7" w:rsidP="00CC40A7"/>
    <w:p w14:paraId="1922D1EE" w14:textId="155FF54D" w:rsidR="00CC40A7" w:rsidRPr="00F77E9F" w:rsidRDefault="00CC40A7" w:rsidP="00CC40A7">
      <w:r w:rsidRPr="00F77E9F">
        <w:t xml:space="preserve">However, such an approach </w:t>
      </w:r>
      <w:del w:id="137" w:author="Proofed" w:date="2018-06-05T20:38:00Z">
        <w:r w:rsidRPr="00F77E9F" w:rsidDel="00203DA4">
          <w:delText xml:space="preserve">gets </w:delText>
        </w:r>
      </w:del>
      <w:ins w:id="138" w:author="Proofed" w:date="2018-06-05T20:38:00Z">
        <w:r w:rsidR="00203DA4">
          <w:t xml:space="preserve">has </w:t>
        </w:r>
      </w:ins>
      <w:r w:rsidRPr="00F77E9F">
        <w:t xml:space="preserve">its obvious shortcomings. </w:t>
      </w:r>
      <w:commentRangeStart w:id="139"/>
      <w:del w:id="140" w:author="Proofed" w:date="2018-06-05T20:38:00Z">
        <w:r w:rsidRPr="00F77E9F" w:rsidDel="000C6B69">
          <w:delText>Even a</w:delText>
        </w:r>
      </w:del>
      <w:ins w:id="141" w:author="Proofed" w:date="2018-06-05T20:38:00Z">
        <w:r w:rsidR="000C6B69">
          <w:t>A</w:t>
        </w:r>
      </w:ins>
      <w:r w:rsidRPr="00F77E9F">
        <w:t xml:space="preserve">t some point, designing a new algorithm can </w:t>
      </w:r>
      <w:ins w:id="142" w:author="Proofed" w:date="2018-06-05T20:39:00Z">
        <w:r w:rsidR="000C6B69">
          <w:t>‘</w:t>
        </w:r>
      </w:ins>
      <w:del w:id="143" w:author="Proofed" w:date="2018-06-05T20:39:00Z">
        <w:r w:rsidRPr="00F77E9F" w:rsidDel="000C6B69">
          <w:delText>"</w:delText>
        </w:r>
      </w:del>
      <w:r w:rsidRPr="00F77E9F">
        <w:t>steal</w:t>
      </w:r>
      <w:ins w:id="144" w:author="Proofed" w:date="2018-06-05T20:39:00Z">
        <w:r w:rsidR="000C6B69">
          <w:t>’</w:t>
        </w:r>
      </w:ins>
      <w:del w:id="145" w:author="Proofed" w:date="2018-06-05T20:39:00Z">
        <w:r w:rsidRPr="00F77E9F" w:rsidDel="000C6B69">
          <w:delText>"</w:delText>
        </w:r>
      </w:del>
      <w:r w:rsidRPr="00F77E9F">
        <w:t xml:space="preserve"> the ideas of </w:t>
      </w:r>
      <w:del w:id="146" w:author="Proofed" w:date="2018-06-05T20:39:00Z">
        <w:r w:rsidRPr="00F77E9F" w:rsidDel="000C6B69">
          <w:delText xml:space="preserve">some </w:delText>
        </w:r>
      </w:del>
      <w:r w:rsidRPr="00F77E9F">
        <w:t xml:space="preserve">other algorithms, </w:t>
      </w:r>
      <w:ins w:id="147" w:author="Proofed" w:date="2018-06-05T20:39:00Z">
        <w:r w:rsidR="000C6B69">
          <w:t xml:space="preserve">so </w:t>
        </w:r>
      </w:ins>
      <w:r w:rsidRPr="00F77E9F">
        <w:t xml:space="preserve">people must redesign a completely new independent algorithm </w:t>
      </w:r>
      <w:del w:id="148" w:author="Proofed" w:date="2018-06-05T20:39:00Z">
        <w:r w:rsidRPr="00F77E9F" w:rsidDel="000C6B69">
          <w:delText>due to</w:delText>
        </w:r>
      </w:del>
      <w:ins w:id="149" w:author="Proofed" w:date="2018-06-05T20:39:00Z">
        <w:r w:rsidR="000C6B69">
          <w:t>for</w:t>
        </w:r>
      </w:ins>
      <w:r w:rsidRPr="00F77E9F">
        <w:t xml:space="preserve"> each new problem (new metric)</w:t>
      </w:r>
      <w:ins w:id="150" w:author="Proofed" w:date="2018-06-05T20:39:00Z">
        <w:r w:rsidR="000C6B69">
          <w:t>.</w:t>
        </w:r>
      </w:ins>
      <w:del w:id="151" w:author="Proofed" w:date="2018-06-05T20:39:00Z">
        <w:r w:rsidRPr="00F77E9F" w:rsidDel="000C6B69">
          <w:delText>,</w:delText>
        </w:r>
      </w:del>
      <w:r w:rsidRPr="00F77E9F">
        <w:t xml:space="preserve"> </w:t>
      </w:r>
      <w:commentRangeEnd w:id="139"/>
      <w:r w:rsidR="000C6B69">
        <w:rPr>
          <w:rStyle w:val="CommentReference"/>
        </w:rPr>
        <w:commentReference w:id="139"/>
      </w:r>
      <w:del w:id="152" w:author="Proofed" w:date="2018-06-05T20:39:00Z">
        <w:r w:rsidRPr="00F77E9F" w:rsidDel="000C6B69">
          <w:delText>and th</w:delText>
        </w:r>
      </w:del>
      <w:ins w:id="153" w:author="Proofed" w:date="2018-06-05T20:39:00Z">
        <w:r w:rsidR="000C6B69">
          <w:t>Th</w:t>
        </w:r>
      </w:ins>
      <w:r w:rsidRPr="00F77E9F">
        <w:t xml:space="preserve">is makes it difficult to </w:t>
      </w:r>
      <w:del w:id="154" w:author="Proofed" w:date="2018-06-05T20:39:00Z">
        <w:r w:rsidRPr="00F77E9F" w:rsidDel="000C6B69">
          <w:delText xml:space="preserve">have </w:delText>
        </w:r>
      </w:del>
      <w:ins w:id="155" w:author="Proofed" w:date="2018-06-05T20:39:00Z">
        <w:r w:rsidR="000C6B69">
          <w:t>use</w:t>
        </w:r>
        <w:r w:rsidR="000C6B69" w:rsidRPr="00F77E9F">
          <w:t xml:space="preserve"> </w:t>
        </w:r>
      </w:ins>
      <w:r w:rsidRPr="00F77E9F">
        <w:t xml:space="preserve">a generic (or framework) approach to solve this type of problem. </w:t>
      </w:r>
      <w:del w:id="156" w:author="Proofed" w:date="2018-06-05T20:40:00Z">
        <w:r w:rsidRPr="00F77E9F" w:rsidDel="000C6B69">
          <w:delText xml:space="preserve"> </w:delText>
        </w:r>
      </w:del>
      <w:r w:rsidRPr="00F77E9F">
        <w:t>Even if the path problem has minor changes, it is difficult for people to solve</w:t>
      </w:r>
      <w:del w:id="157" w:author="Proofed" w:date="2018-06-05T20:40:00Z">
        <w:r w:rsidRPr="00F77E9F" w:rsidDel="000C6B69">
          <w:delText xml:space="preserve"> the</w:delText>
        </w:r>
      </w:del>
      <w:r w:rsidRPr="00F77E9F">
        <w:t xml:space="preserve"> new problem</w:t>
      </w:r>
      <w:ins w:id="158" w:author="Proofed" w:date="2018-06-05T20:40:00Z">
        <w:r w:rsidR="000C6B69">
          <w:t>s</w:t>
        </w:r>
      </w:ins>
      <w:r w:rsidRPr="00F77E9F">
        <w:t xml:space="preserve"> by </w:t>
      </w:r>
      <w:del w:id="159" w:author="Proofed" w:date="2018-06-05T20:40:00Z">
        <w:r w:rsidRPr="00F77E9F" w:rsidDel="000C6B69">
          <w:delText xml:space="preserve">just </w:delText>
        </w:r>
      </w:del>
      <w:r w:rsidRPr="00F77E9F">
        <w:t xml:space="preserve">slightly </w:t>
      </w:r>
      <w:del w:id="160" w:author="Proofed" w:date="2018-06-05T20:40:00Z">
        <w:r w:rsidRPr="00F77E9F" w:rsidDel="000C6B69">
          <w:delText>m</w:delText>
        </w:r>
      </w:del>
      <w:ins w:id="161" w:author="Proofed" w:date="2018-06-05T20:40:00Z">
        <w:r w:rsidR="000C6B69">
          <w:t>m</w:t>
        </w:r>
      </w:ins>
      <w:r w:rsidRPr="00F77E9F">
        <w:t xml:space="preserve">odifying </w:t>
      </w:r>
      <w:del w:id="162" w:author="Proofed" w:date="2018-06-05T20:40:00Z">
        <w:r w:rsidRPr="00F77E9F" w:rsidDel="000C6B69">
          <w:delText xml:space="preserve">the </w:delText>
        </w:r>
      </w:del>
      <w:r w:rsidRPr="00F77E9F">
        <w:t xml:space="preserve">existing algorithms. </w:t>
      </w:r>
    </w:p>
    <w:p w14:paraId="67DC6708" w14:textId="77777777" w:rsidR="00CC40A7" w:rsidRPr="00F77E9F" w:rsidRDefault="00CC40A7" w:rsidP="00CC40A7"/>
    <w:p w14:paraId="0D699A5E" w14:textId="1D52378F" w:rsidR="00CC40A7" w:rsidRPr="00F77E9F" w:rsidRDefault="00CC40A7" w:rsidP="00CC40A7">
      <w:r w:rsidRPr="00F77E9F">
        <w:t xml:space="preserve">Hence, lots of predecessors have found </w:t>
      </w:r>
      <w:del w:id="163" w:author="Proofed" w:date="2018-06-05T20:40:00Z">
        <w:r w:rsidRPr="00F77E9F" w:rsidDel="000C6B69">
          <w:delText xml:space="preserve">the </w:delText>
        </w:r>
      </w:del>
      <w:r w:rsidRPr="00F77E9F">
        <w:t xml:space="preserve">algebraic approaches to resolve this kind of problem. </w:t>
      </w:r>
    </w:p>
    <w:p w14:paraId="2753B050" w14:textId="3403A052" w:rsidR="00CC40A7" w:rsidRPr="00F77E9F" w:rsidRDefault="00CC40A7" w:rsidP="00CC40A7">
      <w:r w:rsidRPr="00F77E9F">
        <w:t>Using the knowledge of abstract algebra, people find that the routing problem</w:t>
      </w:r>
      <w:ins w:id="164" w:author="Proofed" w:date="2018-06-05T20:40:00Z">
        <w:r w:rsidR="000C6B69">
          <w:t>s</w:t>
        </w:r>
      </w:ins>
      <w:r w:rsidRPr="00F77E9F">
        <w:t xml:space="preserve"> (path problem</w:t>
      </w:r>
      <w:ins w:id="165" w:author="Proofed" w:date="2018-06-05T20:40:00Z">
        <w:r w:rsidR="000C6B69">
          <w:t>s</w:t>
        </w:r>
      </w:ins>
      <w:r w:rsidRPr="00F77E9F">
        <w:t>) can be represent</w:t>
      </w:r>
      <w:ins w:id="166" w:author="Proofed" w:date="2018-06-05T20:40:00Z">
        <w:r w:rsidR="000C6B69">
          <w:t>ed</w:t>
        </w:r>
      </w:ins>
      <w:r w:rsidRPr="00F77E9F">
        <w:t xml:space="preserve"> using a mathematical structure called </w:t>
      </w:r>
      <w:ins w:id="167" w:author="Proofed" w:date="2018-06-05T20:43:00Z">
        <w:r w:rsidR="00C84309">
          <w:t xml:space="preserve">a </w:t>
        </w:r>
      </w:ins>
      <w:ins w:id="168" w:author="Proofed" w:date="2018-06-05T20:41:00Z">
        <w:r w:rsidR="000C6B69">
          <w:t>‘</w:t>
        </w:r>
      </w:ins>
      <w:del w:id="169" w:author="Proofed" w:date="2018-06-05T20:41:00Z">
        <w:r w:rsidRPr="00F77E9F" w:rsidDel="000C6B69">
          <w:delText>"</w:delText>
        </w:r>
      </w:del>
      <w:r w:rsidRPr="00F77E9F">
        <w:t>semiring</w:t>
      </w:r>
      <w:ins w:id="170" w:author="Proofed" w:date="2018-06-05T20:41:00Z">
        <w:r w:rsidR="000C6B69">
          <w:t>’</w:t>
        </w:r>
      </w:ins>
      <w:del w:id="171" w:author="Proofed" w:date="2018-06-05T20:41:00Z">
        <w:r w:rsidRPr="00F77E9F" w:rsidDel="000C6B69">
          <w:delText>"</w:delText>
        </w:r>
      </w:del>
      <w:r w:rsidRPr="00F77E9F">
        <w:t xml:space="preserve"> $(S,\oplus,\otimes,\bar{0},\bar{1})$\cite{carre_algebra_1971,WONGSEELASHOTE197955,dynerowicz_forwarding_2013,mohri_semiring_2002,gurney_lexicographic_2007}. For example, the popular </w:t>
      </w:r>
      <w:ins w:id="172" w:author="Proofed" w:date="2018-06-05T20:41:00Z">
        <w:r w:rsidR="000C6B69">
          <w:t>‘</w:t>
        </w:r>
      </w:ins>
      <w:del w:id="173" w:author="Proofed" w:date="2018-06-05T20:41:00Z">
        <w:r w:rsidRPr="00F77E9F" w:rsidDel="000C6B69">
          <w:delText>"</w:delText>
        </w:r>
      </w:del>
      <w:r w:rsidRPr="00F77E9F">
        <w:t>shortest path problem</w:t>
      </w:r>
      <w:ins w:id="174" w:author="Proofed" w:date="2018-06-05T20:41:00Z">
        <w:r w:rsidR="000C6B69">
          <w:t>’</w:t>
        </w:r>
      </w:ins>
      <w:del w:id="175" w:author="Proofed" w:date="2018-06-05T20:41:00Z">
        <w:r w:rsidRPr="00F77E9F" w:rsidDel="000C6B69">
          <w:delText>"</w:delText>
        </w:r>
      </w:del>
      <w:r w:rsidRPr="00F77E9F">
        <w:t xml:space="preserve"> can be represented as $(S, min,+,\infty,0)$\cite{mohri_semiring_2002} and the </w:t>
      </w:r>
      <w:ins w:id="176" w:author="Proofed" w:date="2018-06-05T20:41:00Z">
        <w:r w:rsidR="000C6B69">
          <w:t>‘</w:t>
        </w:r>
      </w:ins>
      <w:del w:id="177" w:author="Proofed" w:date="2018-06-05T20:41:00Z">
        <w:r w:rsidRPr="00F77E9F" w:rsidDel="000C6B69">
          <w:delText>"</w:delText>
        </w:r>
      </w:del>
      <w:r w:rsidRPr="00F77E9F">
        <w:t>maximal capacity path problem</w:t>
      </w:r>
      <w:ins w:id="178" w:author="Proofed" w:date="2018-06-05T20:41:00Z">
        <w:r w:rsidR="000C6B69">
          <w:t>’</w:t>
        </w:r>
      </w:ins>
      <w:del w:id="179" w:author="Proofed" w:date="2018-06-05T20:41:00Z">
        <w:r w:rsidRPr="00F77E9F" w:rsidDel="000C6B69">
          <w:delText>"</w:delText>
        </w:r>
      </w:del>
      <w:r w:rsidRPr="00F77E9F">
        <w:t xml:space="preserve"> can be represented as $(S, max,min, 0, \infty)$. </w:t>
      </w:r>
    </w:p>
    <w:p w14:paraId="509FAE53" w14:textId="77777777" w:rsidR="00CC40A7" w:rsidRPr="00F77E9F" w:rsidRDefault="00CC40A7" w:rsidP="00CC40A7"/>
    <w:p w14:paraId="18EF8803" w14:textId="19FA3BA6" w:rsidR="00CC40A7" w:rsidRPr="00F77E9F" w:rsidRDefault="00CC40A7" w:rsidP="00CC40A7">
      <w:r w:rsidRPr="00F77E9F">
        <w:t xml:space="preserve">Before </w:t>
      </w:r>
      <w:ins w:id="180" w:author="Proofed" w:date="2018-06-05T20:41:00Z">
        <w:r w:rsidR="00C84309">
          <w:t xml:space="preserve">explaining </w:t>
        </w:r>
      </w:ins>
      <w:del w:id="181" w:author="Proofed" w:date="2018-06-05T20:41:00Z">
        <w:r w:rsidRPr="00F77E9F" w:rsidDel="000C6B69">
          <w:delText xml:space="preserve">we </w:delText>
        </w:r>
        <w:r w:rsidRPr="00F77E9F" w:rsidDel="00C84309">
          <w:delText xml:space="preserve">going into </w:delText>
        </w:r>
      </w:del>
      <w:r w:rsidRPr="00F77E9F">
        <w:t>our real problem, let us introduce a basic definition</w:t>
      </w:r>
      <w:del w:id="182" w:author="Proofed" w:date="2018-06-05T20:41:00Z">
        <w:r w:rsidRPr="00F77E9F" w:rsidDel="00C84309">
          <w:delText>, called</w:delText>
        </w:r>
      </w:del>
      <w:ins w:id="183" w:author="Proofed" w:date="2018-06-05T20:41:00Z">
        <w:r w:rsidR="00C84309">
          <w:t xml:space="preserve"> of</w:t>
        </w:r>
      </w:ins>
      <w:r w:rsidRPr="00F77E9F">
        <w:t xml:space="preserve"> </w:t>
      </w:r>
      <w:ins w:id="184" w:author="Proofed" w:date="2018-06-05T20:43:00Z">
        <w:r w:rsidR="00C84309">
          <w:t xml:space="preserve">a </w:t>
        </w:r>
      </w:ins>
      <w:ins w:id="185" w:author="Proofed" w:date="2018-06-05T20:42:00Z">
        <w:r w:rsidR="00C84309">
          <w:t>‘</w:t>
        </w:r>
      </w:ins>
      <w:r w:rsidRPr="00F77E9F">
        <w:t>semiring</w:t>
      </w:r>
      <w:ins w:id="186" w:author="Proofed" w:date="2018-06-05T20:42:00Z">
        <w:r w:rsidR="00C84309">
          <w:t>’</w:t>
        </w:r>
      </w:ins>
      <w:r w:rsidRPr="00F77E9F">
        <w:t xml:space="preserve">. </w:t>
      </w:r>
      <w:del w:id="187" w:author="Proofed" w:date="2018-06-05T20:42:00Z">
        <w:r w:rsidRPr="00F77E9F" w:rsidDel="00C84309">
          <w:delText>Then w</w:delText>
        </w:r>
      </w:del>
      <w:ins w:id="188" w:author="Proofed" w:date="2018-06-05T20:42:00Z">
        <w:r w:rsidR="00C84309">
          <w:t>W</w:t>
        </w:r>
      </w:ins>
      <w:r w:rsidRPr="00F77E9F">
        <w:t xml:space="preserve">e will </w:t>
      </w:r>
      <w:ins w:id="189" w:author="Proofed" w:date="2018-06-05T20:42:00Z">
        <w:r w:rsidR="00C84309">
          <w:t xml:space="preserve">then </w:t>
        </w:r>
      </w:ins>
      <w:r w:rsidRPr="00F77E9F">
        <w:t xml:space="preserve">discuss the reason that semiring can be applied to solve the path problem. </w:t>
      </w:r>
    </w:p>
    <w:p w14:paraId="3841971C" w14:textId="77777777" w:rsidR="00CC40A7" w:rsidRPr="00F77E9F" w:rsidRDefault="00CC40A7" w:rsidP="00CC40A7">
      <w:r w:rsidRPr="00F77E9F">
        <w:t>\subsection{Semiring}</w:t>
      </w:r>
    </w:p>
    <w:p w14:paraId="474ED39B" w14:textId="77777777" w:rsidR="00CC40A7" w:rsidRPr="00F77E9F" w:rsidRDefault="00CC40A7" w:rsidP="00CC40A7">
      <w:r w:rsidRPr="00F77E9F">
        <w:t>In abstract algebra, a semiring is a mathematical structure $(S,\oplus,\otimes,\bar0,\bar1)$ where $S$ is a set (</w:t>
      </w:r>
      <w:commentRangeStart w:id="190"/>
      <w:r w:rsidRPr="00F77E9F">
        <w:t>Type</w:t>
      </w:r>
      <w:commentRangeEnd w:id="190"/>
      <w:r w:rsidR="00C84309">
        <w:rPr>
          <w:rStyle w:val="CommentReference"/>
        </w:rPr>
        <w:commentReference w:id="190"/>
      </w:r>
      <w:r w:rsidRPr="00F77E9F">
        <w:t>) and $\oplus,\otimes$ are two binary operators $:S\times S \rightarrow S$.</w:t>
      </w:r>
    </w:p>
    <w:p w14:paraId="3618B142" w14:textId="77777777" w:rsidR="00CC40A7" w:rsidRPr="00F77E9F" w:rsidRDefault="00CC40A7" w:rsidP="00CC40A7"/>
    <w:p w14:paraId="6C55038C" w14:textId="77777777" w:rsidR="00CC40A7" w:rsidRPr="00F77E9F" w:rsidRDefault="00CC40A7" w:rsidP="00CC40A7">
      <w:r w:rsidRPr="00F77E9F">
        <w:t>$(S,\oplus)$ is a commutative semigroup (has associative property) and $(S,\otimes)$ is a semigroup:</w:t>
      </w:r>
    </w:p>
    <w:p w14:paraId="1475F225" w14:textId="77777777" w:rsidR="00CC40A7" w:rsidRPr="00F77E9F" w:rsidRDefault="00CC40A7" w:rsidP="00CC40A7">
      <w:r w:rsidRPr="00F77E9F">
        <w:t>\[</w:t>
      </w:r>
    </w:p>
    <w:p w14:paraId="0BD738A8" w14:textId="77777777" w:rsidR="00CC40A7" w:rsidRPr="00F77E9F" w:rsidRDefault="00CC40A7" w:rsidP="00CC40A7">
      <w:r w:rsidRPr="00F77E9F">
        <w:t>\forall a,b,c \in S, a \oplus (b\oplus c) = (a \oplus b) \oplus c,a \oplus b = b \oplus a</w:t>
      </w:r>
    </w:p>
    <w:p w14:paraId="5AA535E2" w14:textId="77777777" w:rsidR="00CC40A7" w:rsidRPr="00F77E9F" w:rsidRDefault="00CC40A7" w:rsidP="00CC40A7">
      <w:r w:rsidRPr="00F77E9F">
        <w:t>\]</w:t>
      </w:r>
    </w:p>
    <w:p w14:paraId="0F11096E" w14:textId="77777777" w:rsidR="00CC40A7" w:rsidRPr="00F77E9F" w:rsidRDefault="00CC40A7" w:rsidP="00CC40A7">
      <w:r w:rsidRPr="00F77E9F">
        <w:t>\[</w:t>
      </w:r>
    </w:p>
    <w:p w14:paraId="1BA36AC6" w14:textId="77777777" w:rsidR="00CC40A7" w:rsidRPr="00F77E9F" w:rsidRDefault="00CC40A7" w:rsidP="00CC40A7">
      <w:r w:rsidRPr="00F77E9F">
        <w:t>\forall a,b,c \in S, a \otimes (b\otimes c) = (a \otimes b) \otimes c</w:t>
      </w:r>
    </w:p>
    <w:p w14:paraId="6743EF0A" w14:textId="77777777" w:rsidR="00CC40A7" w:rsidRPr="00F77E9F" w:rsidRDefault="00CC40A7" w:rsidP="00CC40A7">
      <w:r w:rsidRPr="00F77E9F">
        <w:t>\]</w:t>
      </w:r>
    </w:p>
    <w:p w14:paraId="34364CEB" w14:textId="77777777" w:rsidR="00CC40A7" w:rsidRPr="00F77E9F" w:rsidRDefault="00CC40A7" w:rsidP="00CC40A7">
      <w:r w:rsidRPr="00F77E9F">
        <w:t>$\oplus,\otimes$ are also left and right distributive on $S$</w:t>
      </w:r>
      <w:del w:id="191" w:author="Proofed" w:date="2018-06-05T20:44:00Z">
        <w:r w:rsidRPr="00F77E9F" w:rsidDel="00C84309">
          <w:delText xml:space="preserve"> </w:delText>
        </w:r>
      </w:del>
      <w:r w:rsidRPr="00F77E9F">
        <w:t xml:space="preserve">: </w:t>
      </w:r>
    </w:p>
    <w:p w14:paraId="223197A2" w14:textId="77777777" w:rsidR="00CC40A7" w:rsidRPr="00F77E9F" w:rsidRDefault="00CC40A7" w:rsidP="00CC40A7">
      <w:r w:rsidRPr="00F77E9F">
        <w:t>\[</w:t>
      </w:r>
    </w:p>
    <w:p w14:paraId="6392E788" w14:textId="77777777" w:rsidR="00CC40A7" w:rsidRPr="00F77E9F" w:rsidRDefault="00CC40A7" w:rsidP="00CC40A7">
      <w:r w:rsidRPr="00F77E9F">
        <w:t>\forall a,b,c \in S: a \otimes(b \oplus c) = (a \otimes b) \oplus (a \otimes c)</w:t>
      </w:r>
    </w:p>
    <w:p w14:paraId="15C949C4" w14:textId="77777777" w:rsidR="00CC40A7" w:rsidRPr="00F77E9F" w:rsidRDefault="00CC40A7" w:rsidP="00CC40A7">
      <w:r w:rsidRPr="00F77E9F">
        <w:t>\]</w:t>
      </w:r>
    </w:p>
    <w:p w14:paraId="661F9342" w14:textId="77777777" w:rsidR="00CC40A7" w:rsidRPr="00F77E9F" w:rsidRDefault="00CC40A7" w:rsidP="00CC40A7">
      <w:r w:rsidRPr="00F77E9F">
        <w:t>\[</w:t>
      </w:r>
    </w:p>
    <w:p w14:paraId="64612783" w14:textId="77777777" w:rsidR="00CC40A7" w:rsidRPr="00F77E9F" w:rsidRDefault="00CC40A7" w:rsidP="00CC40A7">
      <w:r w:rsidRPr="00F77E9F">
        <w:t>\forall a,b,c \in S:(a \oplus b) \otimes c  = (a \otimes c) \oplus (b \otimes c)</w:t>
      </w:r>
    </w:p>
    <w:p w14:paraId="7E35B2F0" w14:textId="77777777" w:rsidR="00CC40A7" w:rsidRPr="00F77E9F" w:rsidRDefault="00CC40A7" w:rsidP="00CC40A7">
      <w:r w:rsidRPr="00F77E9F">
        <w:t xml:space="preserve">\] </w:t>
      </w:r>
    </w:p>
    <w:p w14:paraId="6D1EA608" w14:textId="77777777" w:rsidR="00CC40A7" w:rsidRPr="00F77E9F" w:rsidRDefault="00CC40A7" w:rsidP="00CC40A7">
      <w:r w:rsidRPr="00F77E9F">
        <w:t xml:space="preserve">$\bar0$ is the identity of $\oplus$ and  $\bar1$ is the identity of $\otimes$: </w:t>
      </w:r>
    </w:p>
    <w:p w14:paraId="4BD4830E" w14:textId="77777777" w:rsidR="00CC40A7" w:rsidRPr="00F77E9F" w:rsidRDefault="00CC40A7" w:rsidP="00CC40A7">
      <w:r w:rsidRPr="00F77E9F">
        <w:t>\[\forall a \in S, a \oplus \bar{0} = a = \bar{0} \oplus a\]</w:t>
      </w:r>
    </w:p>
    <w:p w14:paraId="32B49D8F" w14:textId="77777777" w:rsidR="00CC40A7" w:rsidRPr="00F77E9F" w:rsidRDefault="00CC40A7" w:rsidP="00CC40A7">
      <w:r w:rsidRPr="00F77E9F">
        <w:t>\[\forall a \in S, a \otimes \bar{1} = a = \bar{1} \otimes a\]</w:t>
      </w:r>
    </w:p>
    <w:p w14:paraId="560D38E3" w14:textId="77777777" w:rsidR="00CC40A7" w:rsidRPr="00F77E9F" w:rsidRDefault="00CC40A7" w:rsidP="00CC40A7">
      <w:r w:rsidRPr="00F77E9F">
        <w:t xml:space="preserve">Finally, $\bar0$ is the  annihilator of $\otimes$: </w:t>
      </w:r>
    </w:p>
    <w:p w14:paraId="544C304F" w14:textId="77777777" w:rsidR="00CC40A7" w:rsidRPr="00F77E9F" w:rsidRDefault="00CC40A7" w:rsidP="00CC40A7">
      <w:r w:rsidRPr="00F77E9F">
        <w:t>\[\forall a \in S, a \otimes \bar{0} = \bar{0} = \bar{0} \otimes a\]</w:t>
      </w:r>
    </w:p>
    <w:p w14:paraId="09E62A5C" w14:textId="77777777" w:rsidR="00CC40A7" w:rsidRPr="00F77E9F" w:rsidRDefault="00CC40A7" w:rsidP="00CC40A7">
      <w:r w:rsidRPr="00F77E9F">
        <w:lastRenderedPageBreak/>
        <w:t>Some definition will include that $\bar1$ is the annihilator of $\oplus$:</w:t>
      </w:r>
    </w:p>
    <w:p w14:paraId="5DF3AEDD" w14:textId="77777777" w:rsidR="00CC40A7" w:rsidRPr="00F77E9F" w:rsidRDefault="00CC40A7" w:rsidP="00CC40A7">
      <w:r w:rsidRPr="00F77E9F">
        <w:t>\[\forall a \in S, a \oplus \bar{1} = \bar{1} = \bar{1} \oplus a\]</w:t>
      </w:r>
    </w:p>
    <w:p w14:paraId="68882AE6" w14:textId="5692C7B1" w:rsidR="00CC40A7" w:rsidRPr="00F77E9F" w:rsidRDefault="00CC40A7" w:rsidP="00CC40A7">
      <w:del w:id="192" w:author="Proofed" w:date="2018-06-05T20:45:00Z">
        <w:r w:rsidRPr="00F77E9F" w:rsidDel="00C84309">
          <w:delText>And h</w:delText>
        </w:r>
      </w:del>
      <w:ins w:id="193" w:author="Proofed" w:date="2018-06-05T20:45:00Z">
        <w:r w:rsidR="00C84309">
          <w:t>H</w:t>
        </w:r>
      </w:ins>
      <w:r w:rsidRPr="00F77E9F">
        <w:t>ere we will include this propert</w:t>
      </w:r>
      <w:del w:id="194" w:author="Proofed" w:date="2018-06-05T20:45:00Z">
        <w:r w:rsidRPr="00F77E9F" w:rsidDel="00C84309">
          <w:delText>i</w:delText>
        </w:r>
      </w:del>
      <w:r w:rsidRPr="00F77E9F">
        <w:t>y in</w:t>
      </w:r>
      <w:del w:id="195" w:author="Proofed" w:date="2018-06-05T20:45:00Z">
        <w:r w:rsidRPr="00F77E9F" w:rsidDel="00C84309">
          <w:delText>to</w:delText>
        </w:r>
      </w:del>
      <w:r w:rsidRPr="00F77E9F">
        <w:t xml:space="preserve"> our definition.</w:t>
      </w:r>
    </w:p>
    <w:p w14:paraId="4AE2B8DC" w14:textId="77777777" w:rsidR="00CC40A7" w:rsidRPr="00F77E9F" w:rsidRDefault="00CC40A7" w:rsidP="00CC40A7">
      <w:r w:rsidRPr="00F77E9F">
        <w:t>\subsection{Matrix Semiring and Stability}</w:t>
      </w:r>
    </w:p>
    <w:p w14:paraId="76DA9AB3" w14:textId="77777777" w:rsidR="00CC40A7" w:rsidRPr="00F77E9F" w:rsidRDefault="00CC40A7" w:rsidP="00CC40A7">
      <w:r w:rsidRPr="00F77E9F">
        <w:t>For each semiring $(S,\oplus,\otimes,\bar0,\bar1)$ (that represent the calculus of a path problem), we can define a matrix semiring $(M_n(S),\oplus,\otimes,\bar{J},\bar{I})$ to represent the concrete path problem. $M_n(S)$ is a $n\times n$ matrices over $S$,</w:t>
      </w:r>
    </w:p>
    <w:p w14:paraId="3B6DA982" w14:textId="77777777" w:rsidR="00CC40A7" w:rsidRPr="00F77E9F" w:rsidRDefault="00CC40A7" w:rsidP="00CC40A7">
      <w:r w:rsidRPr="00F77E9F">
        <w:t>\[(A \oplus B)(i,j) = A(i,j)\oplus B(i,j)\]</w:t>
      </w:r>
    </w:p>
    <w:p w14:paraId="790CAA07" w14:textId="77777777" w:rsidR="00CC40A7" w:rsidRPr="00F77E9F" w:rsidRDefault="00CC40A7" w:rsidP="00CC40A7">
      <w:r w:rsidRPr="00F77E9F">
        <w:t>\[(A \otimes B)(i,j) = \bigoplus_{1\leq q \leq n}A(i,q)\otimes B(q,j)\]</w:t>
      </w:r>
    </w:p>
    <w:p w14:paraId="75E3CB85" w14:textId="77777777" w:rsidR="00CC40A7" w:rsidRPr="00F77E9F" w:rsidRDefault="00CC40A7" w:rsidP="00CC40A7">
      <w:r w:rsidRPr="00F77E9F">
        <w:t>\[\bar{J}(i,j) = \bar0\]</w:t>
      </w:r>
    </w:p>
    <w:p w14:paraId="3F03AC9F" w14:textId="77777777" w:rsidR="00CC40A7" w:rsidRPr="00F77E9F" w:rsidRDefault="00CC40A7" w:rsidP="00CC40A7">
      <w:r w:rsidRPr="00F77E9F">
        <w:t>\[\bar{I}(i,j)=\left\{</w:t>
      </w:r>
    </w:p>
    <w:p w14:paraId="0B021A9E" w14:textId="77777777" w:rsidR="00CC40A7" w:rsidRPr="00F77E9F" w:rsidRDefault="00CC40A7" w:rsidP="00CC40A7">
      <w:r w:rsidRPr="00F77E9F">
        <w:t>\begin{array}{rcl}</w:t>
      </w:r>
    </w:p>
    <w:p w14:paraId="6AC3E47B" w14:textId="77777777" w:rsidR="00CC40A7" w:rsidRPr="00F77E9F" w:rsidRDefault="00CC40A7" w:rsidP="00CC40A7">
      <w:r w:rsidRPr="00F77E9F">
        <w:t>\bar1       &amp;      &amp; {i = j}\\</w:t>
      </w:r>
    </w:p>
    <w:p w14:paraId="78212EA7" w14:textId="77777777" w:rsidR="00CC40A7" w:rsidRPr="00F77E9F" w:rsidRDefault="00CC40A7" w:rsidP="00CC40A7">
      <w:r w:rsidRPr="00F77E9F">
        <w:t>\bar0     &amp;      &amp; {otherwise}</w:t>
      </w:r>
    </w:p>
    <w:p w14:paraId="2C07B30E" w14:textId="77777777" w:rsidR="00CC40A7" w:rsidRPr="00F77E9F" w:rsidRDefault="00CC40A7" w:rsidP="00CC40A7">
      <w:r w:rsidRPr="00F77E9F">
        <w:t>\end{array} \right.\]</w:t>
      </w:r>
    </w:p>
    <w:p w14:paraId="3E6CF9A0" w14:textId="5803C49D" w:rsidR="00CC40A7" w:rsidRPr="00F77E9F" w:rsidRDefault="00CC40A7" w:rsidP="00CC40A7">
      <w:r w:rsidRPr="00F77E9F">
        <w:t>So here</w:t>
      </w:r>
      <w:ins w:id="196" w:author="Proofed" w:date="2018-06-05T20:45:00Z">
        <w:r w:rsidR="00C84309">
          <w:t>,</w:t>
        </w:r>
      </w:ins>
      <w:r w:rsidRPr="00F77E9F">
        <w:t xml:space="preserve"> we can easily use this matrix to encode any specific path problem and use matrix multiplication to calculate the problem. </w:t>
      </w:r>
    </w:p>
    <w:p w14:paraId="75B14B49" w14:textId="77777777" w:rsidR="00CC40A7" w:rsidRPr="00F77E9F" w:rsidRDefault="00CC40A7" w:rsidP="00CC40A7"/>
    <w:p w14:paraId="2DA21965" w14:textId="77777777" w:rsidR="00CC40A7" w:rsidRPr="00F77E9F" w:rsidRDefault="00CC40A7" w:rsidP="00CC40A7">
      <w:r w:rsidRPr="00F77E9F">
        <w:t xml:space="preserve">For a directed graph $G = (V,E)$ and a weight function $w \in E \rightarrow S$, </w:t>
      </w:r>
    </w:p>
    <w:p w14:paraId="3EB5047E" w14:textId="77777777" w:rsidR="00CC40A7" w:rsidRPr="00F77E9F" w:rsidRDefault="00CC40A7" w:rsidP="00CC40A7">
      <w:r w:rsidRPr="00F77E9F">
        <w:t>we can define the weight of a path $p = i_1,i_2, \dots i_k$ as $w(p) = w (i_1,i_2) \otimes w(i_2,i_3)\otimes \dots \otimes w(i_{k-1},i_k)$, while the empty path is given the weight of $\bar1$ and $\bar0$ stands for the infinite path (not path between two nodes).</w:t>
      </w:r>
    </w:p>
    <w:p w14:paraId="417A3695" w14:textId="239AA9C8" w:rsidR="00CC40A7" w:rsidRPr="00F77E9F" w:rsidRDefault="00CC40A7" w:rsidP="00CC40A7">
      <w:r w:rsidRPr="00F77E9F">
        <w:t>Then we can define the adjacency matrix $A$ as</w:t>
      </w:r>
      <w:ins w:id="197" w:author="Proofed" w:date="2018-06-05T20:47:00Z">
        <w:r w:rsidR="00C84309">
          <w:t>:</w:t>
        </w:r>
      </w:ins>
      <w:r w:rsidRPr="00F77E9F">
        <w:t xml:space="preserve"> </w:t>
      </w:r>
    </w:p>
    <w:p w14:paraId="088CBFAF" w14:textId="77777777" w:rsidR="00CC40A7" w:rsidRPr="00F77E9F" w:rsidRDefault="00CC40A7" w:rsidP="00CC40A7">
      <w:r w:rsidRPr="00F77E9F">
        <w:t>\[A(i,j)=\left\{</w:t>
      </w:r>
    </w:p>
    <w:p w14:paraId="1AA24FFA" w14:textId="77777777" w:rsidR="00CC40A7" w:rsidRPr="00F77E9F" w:rsidRDefault="00CC40A7" w:rsidP="00CC40A7">
      <w:r w:rsidRPr="00F77E9F">
        <w:t>\begin{array}{rcl}</w:t>
      </w:r>
    </w:p>
    <w:p w14:paraId="5FE2F486" w14:textId="77777777" w:rsidR="00CC40A7" w:rsidRPr="00F77E9F" w:rsidRDefault="00CC40A7" w:rsidP="00CC40A7">
      <w:r w:rsidRPr="00F77E9F">
        <w:t>w(i,j)      &amp;      &amp; {(i,j)\in E}\\</w:t>
      </w:r>
    </w:p>
    <w:p w14:paraId="20CB9631" w14:textId="77777777" w:rsidR="00CC40A7" w:rsidRPr="00F77E9F" w:rsidRDefault="00CC40A7" w:rsidP="00CC40A7">
      <w:r w:rsidRPr="00F77E9F">
        <w:t>\bar0     &amp;      &amp; {otherwise}</w:t>
      </w:r>
    </w:p>
    <w:p w14:paraId="3D4DA3A7" w14:textId="77777777" w:rsidR="00CC40A7" w:rsidRPr="00F77E9F" w:rsidRDefault="00CC40A7" w:rsidP="00CC40A7">
      <w:r w:rsidRPr="00F77E9F">
        <w:t>\end{array} \right.\]</w:t>
      </w:r>
    </w:p>
    <w:p w14:paraId="668C0CF1" w14:textId="0BFA383F" w:rsidR="00CC40A7" w:rsidRPr="00F77E9F" w:rsidRDefault="00CC40A7" w:rsidP="00CC40A7">
      <w:r w:rsidRPr="00F77E9F">
        <w:t>And our problem will be represent</w:t>
      </w:r>
      <w:ins w:id="198" w:author="Proofed" w:date="2018-06-05T20:47:00Z">
        <w:r w:rsidR="00C84309">
          <w:t>ed</w:t>
        </w:r>
      </w:ins>
      <w:r w:rsidRPr="00F77E9F">
        <w:t xml:space="preserve"> as $A^*(i,j) = \bigoplus_{p \in \pi (i,j)}w(p)$.</w:t>
      </w:r>
    </w:p>
    <w:p w14:paraId="25D95A23" w14:textId="77777777" w:rsidR="00CC40A7" w:rsidRPr="00F77E9F" w:rsidRDefault="00CC40A7" w:rsidP="00CC40A7"/>
    <w:p w14:paraId="1E63A95D" w14:textId="77777777" w:rsidR="00CC40A7" w:rsidRPr="00F77E9F" w:rsidRDefault="00CC40A7" w:rsidP="00CC40A7">
      <w:r w:rsidRPr="00F77E9F">
        <w:t>However, our calculations depend on the properties of the semiring.</w:t>
      </w:r>
    </w:p>
    <w:p w14:paraId="7065148C" w14:textId="77777777" w:rsidR="00CC40A7" w:rsidRPr="00F77E9F" w:rsidRDefault="00CC40A7" w:rsidP="00CC40A7"/>
    <w:p w14:paraId="70D22ECD" w14:textId="194C8C8D" w:rsidR="00CC40A7" w:rsidRPr="00F77E9F" w:rsidRDefault="00CC40A7" w:rsidP="00CC40A7">
      <w:r w:rsidRPr="00F77E9F">
        <w:t>$a\in S$,</w:t>
      </w:r>
      <w:ins w:id="199" w:author="Proofed" w:date="2018-06-05T20:48:00Z">
        <w:r w:rsidR="00C84309">
          <w:t xml:space="preserve"> </w:t>
        </w:r>
      </w:ins>
      <w:r w:rsidRPr="00F77E9F">
        <w:t>we define the powers $a^k$ as, $a^0 = \bar{1}$ and $a^{k+1} = a \otimes a^k$.</w:t>
      </w:r>
    </w:p>
    <w:p w14:paraId="4A5A56B3" w14:textId="77777777" w:rsidR="00CC40A7" w:rsidRPr="00F77E9F" w:rsidRDefault="00CC40A7" w:rsidP="00CC40A7"/>
    <w:p w14:paraId="06BCDDFC" w14:textId="28B8B186" w:rsidR="00CC40A7" w:rsidRPr="00F77E9F" w:rsidRDefault="00CC40A7" w:rsidP="00CC40A7">
      <w:r w:rsidRPr="00F77E9F">
        <w:t>$a\in S$,</w:t>
      </w:r>
      <w:ins w:id="200" w:author="Proofed" w:date="2018-06-05T20:48:00Z">
        <w:r w:rsidR="00C84309">
          <w:t xml:space="preserve"> </w:t>
        </w:r>
      </w:ins>
      <w:r w:rsidRPr="00F77E9F">
        <w:t>we define the closure $a^*$ as, $a^{(k)} = a^0 \oplus a^1 \dots  a^k$ and $a^* = a^0 \oplus a^1 \dots  a^k \oplus \dots$.</w:t>
      </w:r>
    </w:p>
    <w:p w14:paraId="169CAE91" w14:textId="77777777" w:rsidR="00CC40A7" w:rsidRPr="00F77E9F" w:rsidRDefault="00CC40A7" w:rsidP="00CC40A7"/>
    <w:p w14:paraId="13E1B5FD" w14:textId="77777777" w:rsidR="00CC40A7" w:rsidRPr="00F77E9F" w:rsidRDefault="00CC40A7" w:rsidP="00CC40A7">
      <w:r w:rsidRPr="00F77E9F">
        <w:t>Here we say, if there exists a $q$ such that $a^{q} = a^{(q+1)}$, then $a$ is q-stable, which means $a^{q} = a^*$.</w:t>
      </w:r>
    </w:p>
    <w:p w14:paraId="550F5F0F" w14:textId="77777777" w:rsidR="00CC40A7" w:rsidRPr="00F77E9F" w:rsidRDefault="00CC40A7" w:rsidP="00CC40A7"/>
    <w:p w14:paraId="49BEAC79" w14:textId="7EAE708F" w:rsidR="00CC40A7" w:rsidRPr="00F77E9F" w:rsidRDefault="00C84309" w:rsidP="00CC40A7">
      <w:ins w:id="201" w:author="Proofed" w:date="2018-06-05T20:48:00Z">
        <w:r>
          <w:t>I</w:t>
        </w:r>
      </w:ins>
      <w:del w:id="202" w:author="Proofed" w:date="2018-06-05T20:48:00Z">
        <w:r w:rsidR="00CC40A7" w:rsidRPr="00F77E9F" w:rsidDel="00C84309">
          <w:delText>And i</w:delText>
        </w:r>
      </w:del>
      <w:r w:rsidR="00CC40A7" w:rsidRPr="00F77E9F">
        <w:t xml:space="preserve">f we know that $S$ is 0-stable, then $M_n(S)$ is $n-1$-stable \cite{griffin_2017} (here we can ignore paths with loops, which is </w:t>
      </w:r>
      <w:ins w:id="203" w:author="Proofed" w:date="2018-06-05T20:48:00Z">
        <w:r>
          <w:t xml:space="preserve">a </w:t>
        </w:r>
      </w:ins>
      <w:del w:id="204" w:author="Proofed" w:date="2018-06-05T20:48:00Z">
        <w:r w:rsidR="00CC40A7" w:rsidRPr="00F77E9F" w:rsidDel="00C84309">
          <w:delText xml:space="preserve">one of the </w:delText>
        </w:r>
      </w:del>
      <w:r w:rsidR="00CC40A7" w:rsidRPr="00F77E9F">
        <w:t xml:space="preserve">reduction that will be introduced in </w:t>
      </w:r>
      <w:del w:id="205" w:author="Proofed" w:date="2018-06-05T20:48:00Z">
        <w:r w:rsidR="00CC40A7" w:rsidRPr="00F77E9F" w:rsidDel="00813C9C">
          <w:delText xml:space="preserve">the </w:delText>
        </w:r>
      </w:del>
      <w:ins w:id="206" w:author="Proofed" w:date="2018-06-05T20:48:00Z">
        <w:r w:rsidR="00813C9C">
          <w:t>a</w:t>
        </w:r>
        <w:r w:rsidR="00813C9C" w:rsidRPr="00F77E9F">
          <w:t xml:space="preserve"> </w:t>
        </w:r>
      </w:ins>
      <w:r w:rsidR="00CC40A7" w:rsidRPr="00F77E9F">
        <w:t xml:space="preserve">later section). </w:t>
      </w:r>
    </w:p>
    <w:p w14:paraId="32EB789F" w14:textId="6AF2F004" w:rsidR="00CC40A7" w:rsidRPr="00F77E9F" w:rsidRDefault="00CC40A7" w:rsidP="00CC40A7">
      <w:r w:rsidRPr="00F77E9F">
        <w:t>This allows us to actually calculate</w:t>
      </w:r>
      <w:ins w:id="207" w:author="Proofed" w:date="2018-06-05T20:49:00Z">
        <w:r w:rsidR="00813C9C">
          <w:t>,</w:t>
        </w:r>
      </w:ins>
      <w:r w:rsidRPr="00F77E9F">
        <w:t xml:space="preserve"> at most</w:t>
      </w:r>
      <w:ins w:id="208" w:author="Proofed" w:date="2018-06-05T20:49:00Z">
        <w:r w:rsidR="00813C9C">
          <w:t>,</w:t>
        </w:r>
      </w:ins>
      <w:r w:rsidRPr="00F77E9F">
        <w:t xml:space="preserve"> $n-1$ steps</w:t>
      </w:r>
      <w:ins w:id="209" w:author="Proofed" w:date="2018-06-05T20:49:00Z">
        <w:r w:rsidR="00813C9C">
          <w:t>,</w:t>
        </w:r>
      </w:ins>
      <w:r w:rsidRPr="00F77E9F">
        <w:t xml:space="preserve"> when calculating path problems.</w:t>
      </w:r>
    </w:p>
    <w:p w14:paraId="0E7F3D5D" w14:textId="77777777" w:rsidR="00CC40A7" w:rsidRPr="00F77E9F" w:rsidRDefault="00CC40A7" w:rsidP="00CC40A7"/>
    <w:p w14:paraId="4261C4D8" w14:textId="61D1CC0A" w:rsidR="00CC40A7" w:rsidRPr="00F77E9F" w:rsidRDefault="00CC40A7" w:rsidP="00CC40A7">
      <w:del w:id="210" w:author="Proofed" w:date="2018-06-05T20:49:00Z">
        <w:r w:rsidRPr="00F77E9F" w:rsidDel="00813C9C">
          <w:delText>Therefore</w:delText>
        </w:r>
      </w:del>
      <w:ins w:id="211" w:author="Proofed" w:date="2018-06-05T20:49:00Z">
        <w:r w:rsidR="00813C9C" w:rsidRPr="00F77E9F">
          <w:t>Therefore,</w:t>
        </w:r>
      </w:ins>
      <w:r w:rsidRPr="00F77E9F">
        <w:t xml:space="preserve"> we can define the power and closure on the matrix semiring</w:t>
      </w:r>
      <w:ins w:id="212" w:author="Proofed" w:date="2018-06-05T20:49:00Z">
        <w:r w:rsidR="00813C9C">
          <w:t>:</w:t>
        </w:r>
      </w:ins>
      <w:del w:id="213" w:author="Proofed" w:date="2018-06-05T20:49:00Z">
        <w:r w:rsidRPr="00F77E9F" w:rsidDel="00813C9C">
          <w:delText>,</w:delText>
        </w:r>
      </w:del>
    </w:p>
    <w:p w14:paraId="3BC964D1" w14:textId="77777777" w:rsidR="00CC40A7" w:rsidRPr="00F77E9F" w:rsidRDefault="00CC40A7" w:rsidP="00CC40A7"/>
    <w:p w14:paraId="382D714E" w14:textId="77777777" w:rsidR="00CC40A7" w:rsidRPr="00F77E9F" w:rsidRDefault="00CC40A7" w:rsidP="00CC40A7">
      <w:r w:rsidRPr="00F77E9F">
        <w:lastRenderedPageBreak/>
        <w:t>$A\in M_n(S)$,we define the powers $A^k$ as, $A^0 = \bar{I}$ and $A^{k+1} = A \otimes A^k$.</w:t>
      </w:r>
    </w:p>
    <w:p w14:paraId="42608CD6" w14:textId="77777777" w:rsidR="00CC40A7" w:rsidRPr="00F77E9F" w:rsidRDefault="00CC40A7" w:rsidP="00CC40A7"/>
    <w:p w14:paraId="0D07BCDF" w14:textId="77777777" w:rsidR="00CC40A7" w:rsidRPr="00F77E9F" w:rsidRDefault="00CC40A7" w:rsidP="00CC40A7">
      <w:r w:rsidRPr="00F77E9F">
        <w:t>$A\in M_n(S)$,we define the closure $A^*$ as, $A^{(k)} = A^0 \oplus A^1 \dots  A^k$ and $A^* = A^0 \oplus A^1 \dots  A^k \oplus \dots$.</w:t>
      </w:r>
    </w:p>
    <w:p w14:paraId="7CE5634A" w14:textId="77777777" w:rsidR="00CC40A7" w:rsidRPr="00F77E9F" w:rsidRDefault="00CC40A7" w:rsidP="00CC40A7"/>
    <w:p w14:paraId="071F1B80" w14:textId="77777777" w:rsidR="00CC40A7" w:rsidRPr="00F77E9F" w:rsidRDefault="00CC40A7" w:rsidP="00CC40A7"/>
    <w:p w14:paraId="4F6EBCAA" w14:textId="76285165" w:rsidR="00CC40A7" w:rsidRPr="00F77E9F" w:rsidRDefault="00CC40A7" w:rsidP="00CC40A7">
      <w:r w:rsidRPr="00F77E9F">
        <w:t>Hence</w:t>
      </w:r>
      <w:ins w:id="214" w:author="Proofed" w:date="2018-06-05T20:49:00Z">
        <w:r w:rsidR="00813C9C">
          <w:t>,</w:t>
        </w:r>
      </w:ins>
      <w:r w:rsidRPr="00F77E9F">
        <w:t xml:space="preserve"> we have $\pi(i,j)$</w:t>
      </w:r>
      <w:ins w:id="215" w:author="Proofed" w:date="2018-06-05T20:49:00Z">
        <w:r w:rsidR="00813C9C">
          <w:t>,</w:t>
        </w:r>
      </w:ins>
      <w:r w:rsidRPr="00F77E9F">
        <w:t xml:space="preserve"> which is the set of paths from $i$ to $j$, and $\pi^k(i,j)$ will be the set of paths from $i$ to $j$ with exactly $k$ arcs, and $\pi^{(k)}(i,j)$ will be the set of paths from $i$ to $j$ with at most $k$ arcs. Then we have:</w:t>
      </w:r>
    </w:p>
    <w:p w14:paraId="6648A451" w14:textId="77777777" w:rsidR="00CC40A7" w:rsidRPr="00F77E9F" w:rsidRDefault="00CC40A7" w:rsidP="00CC40A7">
      <w:r w:rsidRPr="00F77E9F">
        <w:t>\[A^k(i,j) = \bigoplus_{p \in \pi^k (i,j)}w(p)\]</w:t>
      </w:r>
    </w:p>
    <w:p w14:paraId="0BD49A1C" w14:textId="77777777" w:rsidR="00CC40A7" w:rsidRPr="00F77E9F" w:rsidRDefault="00CC40A7" w:rsidP="00CC40A7">
      <w:r w:rsidRPr="00F77E9F">
        <w:t>\[A^{(k)}(i,j) = \bigoplus_{p \in \pi^{(k)} (i,j)}w(p)\]</w:t>
      </w:r>
    </w:p>
    <w:p w14:paraId="7628E01D" w14:textId="77777777" w:rsidR="00CC40A7" w:rsidRPr="00F77E9F" w:rsidRDefault="00CC40A7" w:rsidP="00CC40A7">
      <w:r w:rsidRPr="00F77E9F">
        <w:t>\[A^*(i,j) = \bigoplus_{p \in \pi^* (i,j)}w(p)\]</w:t>
      </w:r>
    </w:p>
    <w:p w14:paraId="192A9E5E" w14:textId="03C77526" w:rsidR="00CC40A7" w:rsidRPr="00F77E9F" w:rsidRDefault="00CC40A7" w:rsidP="00CC40A7">
      <w:r w:rsidRPr="00F77E9F">
        <w:t>It is worth mentioning that $A^*(i,j)$ may not be well</w:t>
      </w:r>
      <w:ins w:id="216" w:author="Proofed" w:date="2018-06-05T20:50:00Z">
        <w:r w:rsidR="00813C9C">
          <w:t>-</w:t>
        </w:r>
      </w:ins>
      <w:del w:id="217" w:author="Proofed" w:date="2018-06-05T20:50:00Z">
        <w:r w:rsidRPr="00F77E9F" w:rsidDel="00813C9C">
          <w:delText xml:space="preserve"> </w:delText>
        </w:r>
      </w:del>
      <w:r w:rsidRPr="00F77E9F">
        <w:t>defined, but if $M_n(S)$ is $k$ stable, then for $A\in M_n(S)$, \[A^*(i,j) = A^{(k)}(i,j)\]</w:t>
      </w:r>
    </w:p>
    <w:p w14:paraId="130A29EF" w14:textId="77777777" w:rsidR="00CC40A7" w:rsidRPr="00F77E9F" w:rsidRDefault="00CC40A7" w:rsidP="00CC40A7"/>
    <w:p w14:paraId="07F768A1" w14:textId="77777777" w:rsidR="00CC40A7" w:rsidRPr="00F77E9F" w:rsidRDefault="00CC40A7" w:rsidP="00CC40A7">
      <w:r w:rsidRPr="00F77E9F">
        <w:t>\subsection{Distributivity and Lexicographic Product}</w:t>
      </w:r>
    </w:p>
    <w:p w14:paraId="3975A1CF" w14:textId="77777777" w:rsidR="00CC40A7" w:rsidRPr="00F77E9F" w:rsidRDefault="00CC40A7" w:rsidP="00CC40A7">
      <w:r w:rsidRPr="00F77E9F">
        <w:t>It is worth mentioning that the properties of distributivity (left and right) play an important role in the computation of the routing problem.</w:t>
      </w:r>
    </w:p>
    <w:p w14:paraId="70CD5A50" w14:textId="27590926" w:rsidR="00CC40A7" w:rsidRPr="00F77E9F" w:rsidRDefault="00CC40A7" w:rsidP="00CC40A7">
      <w:r w:rsidRPr="00F77E9F">
        <w:t>We</w:t>
      </w:r>
      <w:ins w:id="218" w:author="Proofed" w:date="2018-06-05T20:51:00Z">
        <w:r w:rsidR="00813C9C">
          <w:t xml:space="preserve"> have </w:t>
        </w:r>
      </w:ins>
      <w:del w:id="219" w:author="Proofed" w:date="2018-06-05T20:51:00Z">
        <w:r w:rsidRPr="00F77E9F" w:rsidDel="00813C9C">
          <w:delText xml:space="preserve">'ve </w:delText>
        </w:r>
      </w:del>
      <w:r w:rsidRPr="00F77E9F">
        <w:t>defined $M_n(S)$ the matrix and its related semiring on the given semiring $(S,\oplus,\otimes,\bar0,\bar1)$.</w:t>
      </w:r>
    </w:p>
    <w:p w14:paraId="110EA048" w14:textId="1DC0C8EE" w:rsidR="00CC40A7" w:rsidRPr="00F77E9F" w:rsidRDefault="00CC40A7" w:rsidP="00CC40A7">
      <w:r w:rsidRPr="00F77E9F">
        <w:t>However</w:t>
      </w:r>
      <w:ins w:id="220" w:author="Proofed" w:date="2018-06-05T20:51:00Z">
        <w:r w:rsidR="00813C9C">
          <w:t>,</w:t>
        </w:r>
      </w:ins>
      <w:r w:rsidRPr="00F77E9F">
        <w:t xml:space="preserve"> we still need to check the properties of $M_n(S)$, to make sure that it is exactly a semiring.</w:t>
      </w:r>
    </w:p>
    <w:p w14:paraId="7927AF50" w14:textId="198D2874" w:rsidR="00CC40A7" w:rsidRPr="00F77E9F" w:rsidRDefault="00CC40A7" w:rsidP="00CC40A7">
      <w:r w:rsidRPr="00F77E9F">
        <w:t>Consider</w:t>
      </w:r>
      <w:ins w:id="221" w:author="Proofed" w:date="2018-06-05T20:51:00Z">
        <w:r w:rsidR="00813C9C">
          <w:t>ing</w:t>
        </w:r>
      </w:ins>
      <w:del w:id="222" w:author="Proofed" w:date="2018-06-05T20:51:00Z">
        <w:r w:rsidRPr="00F77E9F" w:rsidDel="00813C9C">
          <w:delText xml:space="preserve"> about</w:delText>
        </w:r>
      </w:del>
      <w:r w:rsidRPr="00F77E9F">
        <w:t xml:space="preserve"> the distributivity properties, $M_n(S)$ is left/right distributive if $S$ has</w:t>
      </w:r>
      <w:del w:id="223" w:author="Proofed" w:date="2018-06-05T20:52:00Z">
        <w:r w:rsidRPr="00F77E9F" w:rsidDel="00813C9C">
          <w:delText xml:space="preserve"> </w:delText>
        </w:r>
      </w:del>
      <w:del w:id="224" w:author="Proofed" w:date="2018-06-05T20:51:00Z">
        <w:r w:rsidRPr="00F77E9F" w:rsidDel="00813C9C">
          <w:delText>the</w:delText>
        </w:r>
      </w:del>
      <w:del w:id="225" w:author="Proofed" w:date="2018-06-05T20:52:00Z">
        <w:r w:rsidRPr="00F77E9F" w:rsidDel="00813C9C">
          <w:delText xml:space="preserve"> </w:delText>
        </w:r>
      </w:del>
      <w:ins w:id="226" w:author="Proofed" w:date="2018-06-05T20:52:00Z">
        <w:r w:rsidR="00813C9C">
          <w:t xml:space="preserve"> </w:t>
        </w:r>
      </w:ins>
      <w:r w:rsidRPr="00F77E9F">
        <w:t>distributivity properties.</w:t>
      </w:r>
    </w:p>
    <w:p w14:paraId="027D8302" w14:textId="77777777" w:rsidR="00CC40A7" w:rsidRPr="00F77E9F" w:rsidRDefault="00CC40A7" w:rsidP="00CC40A7"/>
    <w:p w14:paraId="2417896B" w14:textId="7A75B2E0" w:rsidR="00CC40A7" w:rsidRPr="00F77E9F" w:rsidRDefault="00813C9C" w:rsidP="00CC40A7">
      <w:commentRangeStart w:id="227"/>
      <w:ins w:id="228" w:author="Proofed" w:date="2018-06-05T20:52:00Z">
        <w:r>
          <w:t>S</w:t>
        </w:r>
      </w:ins>
      <w:del w:id="229" w:author="Proofed" w:date="2018-06-05T20:52:00Z">
        <w:r w:rsidR="00CC40A7" w:rsidRPr="00F77E9F" w:rsidDel="00813C9C">
          <w:delText>But s</w:delText>
        </w:r>
      </w:del>
      <w:r w:rsidR="00CC40A7" w:rsidRPr="00F77E9F">
        <w:t xml:space="preserve">ometimes when we are defining </w:t>
      </w:r>
      <w:del w:id="230" w:author="Proofed" w:date="2018-06-05T20:52:00Z">
        <w:r w:rsidR="00CC40A7" w:rsidRPr="00F77E9F" w:rsidDel="00813C9C">
          <w:delText xml:space="preserve">some </w:delText>
        </w:r>
      </w:del>
      <w:r w:rsidR="00CC40A7" w:rsidRPr="00F77E9F">
        <w:t>complex routing problem</w:t>
      </w:r>
      <w:ins w:id="231" w:author="Proofed" w:date="2018-06-05T20:52:00Z">
        <w:r>
          <w:t>s</w:t>
        </w:r>
      </w:ins>
      <w:r w:rsidR="00CC40A7" w:rsidRPr="00F77E9F">
        <w:t xml:space="preserve">, such as the widest-shortest path problem, </w:t>
      </w:r>
      <w:del w:id="232" w:author="Proofed" w:date="2018-06-05T20:52:00Z">
        <w:r w:rsidR="00CC40A7" w:rsidRPr="00F77E9F" w:rsidDel="00813C9C">
          <w:delText xml:space="preserve">which is </w:delText>
        </w:r>
      </w:del>
      <w:r w:rsidR="00CC40A7" w:rsidRPr="00F77E9F">
        <w:t xml:space="preserve">constructed by </w:t>
      </w:r>
      <w:ins w:id="233" w:author="Proofed" w:date="2018-06-05T20:52:00Z">
        <w:r>
          <w:t xml:space="preserve">a </w:t>
        </w:r>
      </w:ins>
      <w:r w:rsidR="00CC40A7" w:rsidRPr="00F77E9F">
        <w:t xml:space="preserve">shortest path problem semiring and </w:t>
      </w:r>
      <w:ins w:id="234" w:author="Proofed" w:date="2018-06-05T20:52:00Z">
        <w:r>
          <w:t xml:space="preserve">a </w:t>
        </w:r>
      </w:ins>
      <w:r w:rsidR="00CC40A7" w:rsidRPr="00F77E9F">
        <w:t xml:space="preserve">widest path problem semiring </w:t>
      </w:r>
      <w:ins w:id="235" w:author="Proofed" w:date="2018-06-05T20:52:00Z">
        <w:r>
          <w:t>using the</w:t>
        </w:r>
      </w:ins>
      <w:del w:id="236" w:author="Proofed" w:date="2018-06-05T20:52:00Z">
        <w:r w:rsidR="00CC40A7" w:rsidRPr="00F77E9F" w:rsidDel="00813C9C">
          <w:delText>by</w:delText>
        </w:r>
      </w:del>
      <w:r w:rsidR="00CC40A7" w:rsidRPr="00F77E9F">
        <w:t xml:space="preserve"> lexicographic product, it is not guarantee</w:t>
      </w:r>
      <w:ins w:id="237" w:author="Proofed" w:date="2018-06-05T20:52:00Z">
        <w:r>
          <w:t>d</w:t>
        </w:r>
      </w:ins>
      <w:r w:rsidR="00CC40A7" w:rsidRPr="00F77E9F">
        <w:t xml:space="preserve"> that the new data structure </w:t>
      </w:r>
      <w:ins w:id="238" w:author="Proofed" w:date="2018-06-05T20:53:00Z">
        <w:r>
          <w:t xml:space="preserve">will </w:t>
        </w:r>
      </w:ins>
      <w:r w:rsidR="00CC40A7" w:rsidRPr="00F77E9F">
        <w:t>still have the properties of distributivity.</w:t>
      </w:r>
      <w:commentRangeEnd w:id="227"/>
      <w:r>
        <w:rPr>
          <w:rStyle w:val="CommentReference"/>
        </w:rPr>
        <w:commentReference w:id="227"/>
      </w:r>
    </w:p>
    <w:p w14:paraId="35FF8F5D" w14:textId="77777777" w:rsidR="00CC40A7" w:rsidRPr="00F77E9F" w:rsidRDefault="00CC40A7" w:rsidP="00CC40A7"/>
    <w:p w14:paraId="282BA3D3" w14:textId="61CB4736" w:rsidR="00CC40A7" w:rsidRPr="00F77E9F" w:rsidRDefault="00CC40A7" w:rsidP="00CC40A7">
      <w:r w:rsidRPr="00F77E9F">
        <w:t xml:space="preserve">Suppose $(S,\oplus_S)$ is a commutative and selective semigroup and $(T,\oplus_t)$ is a semigroup, then the lexicographic product of two semigroups </w:t>
      </w:r>
      <w:ins w:id="239" w:author="Proofed" w:date="2018-06-05T20:54:00Z">
        <w:r w:rsidR="00813C9C">
          <w:t xml:space="preserve">is </w:t>
        </w:r>
      </w:ins>
      <w:r w:rsidRPr="00F77E9F">
        <w:t>$(S,\oplus_S) \bar{\times} (T,\oplus_T) = (S\times T, \oplus_{\bar{\times}})$ where</w:t>
      </w:r>
    </w:p>
    <w:p w14:paraId="2D38A29B" w14:textId="77777777" w:rsidR="00CC40A7" w:rsidRPr="00F77E9F" w:rsidRDefault="00CC40A7" w:rsidP="00CC40A7">
      <w:r w:rsidRPr="00F77E9F">
        <w:t>\[(s_1,t_1) \oplus_{\bar{\times}} (s_2,t_2)=\left\{</w:t>
      </w:r>
    </w:p>
    <w:p w14:paraId="70C2DCB0" w14:textId="77777777" w:rsidR="00CC40A7" w:rsidRPr="00F77E9F" w:rsidRDefault="00CC40A7" w:rsidP="00CC40A7">
      <w:r w:rsidRPr="00F77E9F">
        <w:t>\begin{array}{rcl}</w:t>
      </w:r>
    </w:p>
    <w:p w14:paraId="7E99379B" w14:textId="77777777" w:rsidR="00CC40A7" w:rsidRPr="00F77E9F" w:rsidRDefault="00CC40A7" w:rsidP="00CC40A7">
      <w:r w:rsidRPr="00F77E9F">
        <w:t>(s_1\oplus_S s_2,t_1\oplus_T t_2)      &amp;      &amp; { s_1 = s_1 \oplus_S s_2 = s_2}\\</w:t>
      </w:r>
    </w:p>
    <w:p w14:paraId="56F73642" w14:textId="77777777" w:rsidR="00CC40A7" w:rsidRPr="00F77E9F" w:rsidRDefault="00CC40A7" w:rsidP="00CC40A7">
      <w:r w:rsidRPr="00F77E9F">
        <w:t>(s_1\oplus_S s_2,t_1)       &amp;      &amp; {s_1 = s_1 \oplus_S s_2 \neq s_2}\\</w:t>
      </w:r>
    </w:p>
    <w:p w14:paraId="64E9730B" w14:textId="77777777" w:rsidR="00CC40A7" w:rsidRPr="00F77E9F" w:rsidRDefault="00CC40A7" w:rsidP="00CC40A7">
      <w:r w:rsidRPr="00F77E9F">
        <w:t>(s_1\oplus_S s_2,t_2)       &amp;      &amp; {s_1 \neq s_1 \oplus_S s_2 = s_2}</w:t>
      </w:r>
    </w:p>
    <w:p w14:paraId="6AEF4A81" w14:textId="77777777" w:rsidR="00CC40A7" w:rsidRPr="00F77E9F" w:rsidRDefault="00CC40A7" w:rsidP="00CC40A7">
      <w:r w:rsidRPr="00F77E9F">
        <w:t>\end{array} \right.\]</w:t>
      </w:r>
    </w:p>
    <w:p w14:paraId="790A2B13" w14:textId="77777777" w:rsidR="00CC40A7" w:rsidRPr="00F77E9F" w:rsidRDefault="00CC40A7" w:rsidP="00CC40A7"/>
    <w:p w14:paraId="16236D9E" w14:textId="72A2D31D" w:rsidR="00CC40A7" w:rsidRPr="00F77E9F" w:rsidRDefault="00CC40A7" w:rsidP="00CC40A7">
      <w:r w:rsidRPr="00F77E9F">
        <w:t xml:space="preserve">As mentioned above, we used the lexicographic product when constructing our final path </w:t>
      </w:r>
      <w:del w:id="240" w:author="Proofed" w:date="2018-06-05T20:54:00Z">
        <w:r w:rsidRPr="00F77E9F" w:rsidDel="00813C9C">
          <w:delText>problem, and</w:delText>
        </w:r>
      </w:del>
      <w:ins w:id="241" w:author="Proofed" w:date="2018-06-05T20:54:00Z">
        <w:r w:rsidR="00813C9C" w:rsidRPr="00F77E9F">
          <w:t>problem and</w:t>
        </w:r>
      </w:ins>
      <w:r w:rsidRPr="00F77E9F">
        <w:t xml:space="preserve"> utili</w:t>
      </w:r>
      <w:ins w:id="242" w:author="Proofed" w:date="2018-06-05T20:54:00Z">
        <w:r w:rsidR="00813C9C">
          <w:t>s</w:t>
        </w:r>
      </w:ins>
      <w:del w:id="243" w:author="Proofed" w:date="2018-06-05T20:54:00Z">
        <w:r w:rsidRPr="00F77E9F" w:rsidDel="00813C9C">
          <w:delText>z</w:delText>
        </w:r>
      </w:del>
      <w:r w:rsidRPr="00F77E9F">
        <w:t>ed the elementary path reduction. We also added a distinct annihilator</w:t>
      </w:r>
      <w:del w:id="244" w:author="Proofed" w:date="2018-06-05T20:54:00Z">
        <w:r w:rsidRPr="00F77E9F" w:rsidDel="00813C9C">
          <w:delText xml:space="preserve"> in order</w:delText>
        </w:r>
      </w:del>
      <w:r w:rsidRPr="00F77E9F">
        <w:t xml:space="preserve"> to avoid excessive useless calculations. </w:t>
      </w:r>
    </w:p>
    <w:p w14:paraId="683107A9" w14:textId="77777777" w:rsidR="00CC40A7" w:rsidRPr="00F77E9F" w:rsidRDefault="00CC40A7" w:rsidP="00CC40A7"/>
    <w:p w14:paraId="3BFFC040" w14:textId="62288747" w:rsidR="00CC40A7" w:rsidRPr="00F77E9F" w:rsidRDefault="00CC40A7" w:rsidP="00CC40A7">
      <w:r w:rsidRPr="00F77E9F">
        <w:lastRenderedPageBreak/>
        <w:t>These constructs make it difficult to speculate about the properties of our semiring (or new data structure)</w:t>
      </w:r>
      <w:del w:id="245" w:author="Proofed" w:date="2018-06-05T20:54:00Z">
        <w:r w:rsidRPr="00F77E9F" w:rsidDel="00813C9C">
          <w:delText>,</w:delText>
        </w:r>
      </w:del>
      <w:ins w:id="246" w:author="Proofed" w:date="2018-06-05T20:54:00Z">
        <w:r w:rsidR="00813C9C">
          <w:t>;</w:t>
        </w:r>
      </w:ins>
      <w:del w:id="247" w:author="Proofed" w:date="2018-06-05T20:54:00Z">
        <w:r w:rsidRPr="00F77E9F" w:rsidDel="00813C9C">
          <w:delText xml:space="preserve"> and that is</w:delText>
        </w:r>
      </w:del>
      <w:ins w:id="248" w:author="Proofed" w:date="2018-06-05T20:54:00Z">
        <w:r w:rsidR="00813C9C">
          <w:t xml:space="preserve"> this is</w:t>
        </w:r>
      </w:ins>
      <w:r w:rsidRPr="00F77E9F">
        <w:t xml:space="preserve"> why our project is devoted to research </w:t>
      </w:r>
      <w:del w:id="249" w:author="Proofed" w:date="2018-06-05T20:55:00Z">
        <w:r w:rsidRPr="00F77E9F" w:rsidDel="00813C9C">
          <w:delText xml:space="preserve">that </w:delText>
        </w:r>
      </w:del>
      <w:ins w:id="250" w:author="Proofed" w:date="2018-06-05T20:55:00Z">
        <w:r w:rsidR="00813C9C">
          <w:t>regarding</w:t>
        </w:r>
        <w:r w:rsidR="00813C9C" w:rsidRPr="00F77E9F">
          <w:t xml:space="preserve"> </w:t>
        </w:r>
      </w:ins>
      <w:r w:rsidRPr="00F77E9F">
        <w:t>the relationship between reduction and semiring properties.</w:t>
      </w:r>
    </w:p>
    <w:p w14:paraId="5D7F39A1" w14:textId="77777777" w:rsidR="00CC40A7" w:rsidRPr="00F77E9F" w:rsidRDefault="00CC40A7" w:rsidP="00CC40A7"/>
    <w:p w14:paraId="74D2C248" w14:textId="42888BD0" w:rsidR="00CC40A7" w:rsidRPr="00F77E9F" w:rsidRDefault="00CC40A7" w:rsidP="00CC40A7">
      <w:r w:rsidRPr="00F77E9F">
        <w:t xml:space="preserve">\subsection{Global optimality </w:t>
      </w:r>
      <w:ins w:id="251" w:author="Proofed" w:date="2018-06-05T20:55:00Z">
        <w:r w:rsidR="00813C9C">
          <w:t>vs.</w:t>
        </w:r>
      </w:ins>
      <w:del w:id="252" w:author="Proofed" w:date="2018-06-05T20:55:00Z">
        <w:r w:rsidRPr="00F77E9F" w:rsidDel="00813C9C">
          <w:delText>VS</w:delText>
        </w:r>
      </w:del>
      <w:r w:rsidRPr="00F77E9F">
        <w:t xml:space="preserve"> </w:t>
      </w:r>
      <w:ins w:id="253" w:author="Proofed" w:date="2018-06-05T20:55:00Z">
        <w:r w:rsidR="00813C9C">
          <w:t>l</w:t>
        </w:r>
      </w:ins>
      <w:del w:id="254" w:author="Proofed" w:date="2018-06-05T20:55:00Z">
        <w:r w:rsidRPr="00F77E9F" w:rsidDel="00813C9C">
          <w:delText>L</w:delText>
        </w:r>
      </w:del>
      <w:r w:rsidRPr="00F77E9F">
        <w:t>eft/</w:t>
      </w:r>
      <w:ins w:id="255" w:author="Proofed" w:date="2018-06-05T20:55:00Z">
        <w:r w:rsidR="00813C9C">
          <w:t>r</w:t>
        </w:r>
      </w:ins>
      <w:del w:id="256" w:author="Proofed" w:date="2018-06-05T20:55:00Z">
        <w:r w:rsidRPr="00F77E9F" w:rsidDel="00813C9C">
          <w:delText>R</w:delText>
        </w:r>
      </w:del>
      <w:r w:rsidRPr="00F77E9F">
        <w:t>ight local optimality}</w:t>
      </w:r>
    </w:p>
    <w:p w14:paraId="54743A78" w14:textId="25BAB63D" w:rsidR="00CC40A7" w:rsidRPr="00F77E9F" w:rsidRDefault="00CC40A7" w:rsidP="00CC40A7">
      <w:r w:rsidRPr="00F77E9F">
        <w:t xml:space="preserve">On the other hand, we are required to discuss how to </w:t>
      </w:r>
      <w:ins w:id="257" w:author="Proofed" w:date="2018-06-05T20:56:00Z">
        <w:r w:rsidR="00813C9C">
          <w:t xml:space="preserve">ensure </w:t>
        </w:r>
      </w:ins>
      <w:del w:id="258" w:author="Proofed" w:date="2018-06-05T20:56:00Z">
        <w:r w:rsidRPr="00F77E9F" w:rsidDel="00813C9C">
          <w:delText>make o</w:delText>
        </w:r>
      </w:del>
      <w:ins w:id="259" w:author="Proofed" w:date="2018-06-05T20:56:00Z">
        <w:r w:rsidR="00813C9C">
          <w:t>o</w:t>
        </w:r>
      </w:ins>
      <w:r w:rsidRPr="00F77E9F">
        <w:t>ur approach embrace</w:t>
      </w:r>
      <w:ins w:id="260" w:author="Proofed" w:date="2018-06-05T20:56:00Z">
        <w:r w:rsidR="00813C9C">
          <w:t>s</w:t>
        </w:r>
      </w:ins>
      <w:r w:rsidRPr="00F77E9F">
        <w:t xml:space="preserve"> the algebras that violate distributivity.</w:t>
      </w:r>
    </w:p>
    <w:p w14:paraId="09F3E03E" w14:textId="77777777" w:rsidR="00CC40A7" w:rsidRPr="00F77E9F" w:rsidRDefault="00CC40A7" w:rsidP="00CC40A7"/>
    <w:p w14:paraId="6BEE6B69" w14:textId="77777777" w:rsidR="00CC40A7" w:rsidRPr="00F77E9F" w:rsidRDefault="00CC40A7" w:rsidP="00CC40A7">
      <w:r w:rsidRPr="00F77E9F">
        <w:t>The global optimality: $A^*(i,j) = \bigoplus_{p \in \pi (i,j)}w(p)$,</w:t>
      </w:r>
    </w:p>
    <w:p w14:paraId="349B8086" w14:textId="77777777" w:rsidR="00CC40A7" w:rsidRPr="00F77E9F" w:rsidRDefault="00CC40A7" w:rsidP="00CC40A7"/>
    <w:p w14:paraId="4C9E6561" w14:textId="77777777" w:rsidR="00CC40A7" w:rsidRPr="00F77E9F" w:rsidRDefault="00CC40A7" w:rsidP="00CC40A7">
      <w:r w:rsidRPr="00F77E9F">
        <w:t xml:space="preserve">The left local optimality: </w:t>
      </w:r>
      <w:del w:id="261" w:author="Proofed" w:date="2018-06-05T21:16:00Z">
        <w:r w:rsidRPr="00F77E9F" w:rsidDel="00A837E1">
          <w:delText xml:space="preserve"> </w:delText>
        </w:r>
      </w:del>
      <w:r w:rsidRPr="00F77E9F">
        <w:t>distributed Bellman-Ford algorithm: $L = (A\otimes L) \oplus \bar{I}$ which is</w:t>
      </w:r>
      <w:del w:id="262" w:author="Proofed" w:date="2018-06-06T10:31:00Z">
        <w:r w:rsidRPr="00F77E9F" w:rsidDel="00180292">
          <w:delText xml:space="preserve"> </w:delText>
        </w:r>
      </w:del>
      <w:r w:rsidRPr="00F77E9F">
        <w:t xml:space="preserve"> $L(i,j) = \bigoplus_{q \in V} A(i,q)\otimes L(q,j)$,</w:t>
      </w:r>
    </w:p>
    <w:p w14:paraId="73A405C3" w14:textId="77777777" w:rsidR="00CC40A7" w:rsidRPr="00F77E9F" w:rsidRDefault="00CC40A7" w:rsidP="00CC40A7"/>
    <w:p w14:paraId="767E0DA3" w14:textId="589C26F6" w:rsidR="00CC40A7" w:rsidRPr="00F77E9F" w:rsidRDefault="00CC40A7" w:rsidP="00CC40A7">
      <w:r w:rsidRPr="00F77E9F">
        <w:t>The right local optimality:</w:t>
      </w:r>
      <w:del w:id="263" w:author="Proofed" w:date="2018-06-06T10:31:00Z">
        <w:r w:rsidRPr="00F77E9F" w:rsidDel="00180292">
          <w:delText xml:space="preserve"> </w:delText>
        </w:r>
      </w:del>
      <w:r w:rsidRPr="00F77E9F">
        <w:t xml:space="preserve"> Dijkstra's algorithm: $R = (R\otimes A) \oplus \bar{I}$</w:t>
      </w:r>
      <w:ins w:id="264" w:author="Proofed" w:date="2018-06-05T21:16:00Z">
        <w:r w:rsidR="003A0159">
          <w:t>,</w:t>
        </w:r>
      </w:ins>
      <w:r w:rsidRPr="00F77E9F">
        <w:t xml:space="preserve"> which is  $L(i,j) = \bigoplus_{q \in V} R(i,q)\otimes A(q,j)$,</w:t>
      </w:r>
    </w:p>
    <w:p w14:paraId="5CDE1389" w14:textId="77777777" w:rsidR="00CC40A7" w:rsidRPr="00F77E9F" w:rsidRDefault="00CC40A7" w:rsidP="00CC40A7"/>
    <w:p w14:paraId="4EA04935" w14:textId="13D909AB" w:rsidR="00CC40A7" w:rsidRPr="00F77E9F" w:rsidRDefault="00CC40A7" w:rsidP="00CC40A7">
      <w:r w:rsidRPr="00F77E9F">
        <w:t>Noting that with distributivity, $M_n(S)$ is a semiring and the three optimality problems are essentially the same</w:t>
      </w:r>
      <w:ins w:id="265" w:author="Proofed" w:date="2018-06-05T21:17:00Z">
        <w:r w:rsidR="003A0159">
          <w:t>;</w:t>
        </w:r>
      </w:ins>
      <w:del w:id="266" w:author="Proofed" w:date="2018-06-05T21:17:00Z">
        <w:r w:rsidRPr="00F77E9F" w:rsidDel="003A0159">
          <w:delText>,</w:delText>
        </w:r>
      </w:del>
      <w:r w:rsidRPr="00F77E9F">
        <w:t xml:space="preserve"> the local optimal solutions are global solutions</w:t>
      </w:r>
      <w:del w:id="267" w:author="Proofed" w:date="2018-06-05T21:17:00Z">
        <w:r w:rsidRPr="00F77E9F" w:rsidDel="003A0159">
          <w:delText xml:space="preserve"> </w:delText>
        </w:r>
      </w:del>
      <w:r w:rsidRPr="00F77E9F">
        <w:t>:</w:t>
      </w:r>
      <w:ins w:id="268" w:author="Proofed" w:date="2018-06-05T21:17:00Z">
        <w:r w:rsidR="003A0159">
          <w:t xml:space="preserve"> </w:t>
        </w:r>
      </w:ins>
      <w:r w:rsidRPr="00F77E9F">
        <w:t>$A^* = L = R$.</w:t>
      </w:r>
    </w:p>
    <w:p w14:paraId="7625594E" w14:textId="77777777" w:rsidR="00CC40A7" w:rsidRPr="00F77E9F" w:rsidRDefault="00CC40A7" w:rsidP="00CC40A7"/>
    <w:p w14:paraId="11E00A7D" w14:textId="72B0025F" w:rsidR="00CC40A7" w:rsidRPr="00F77E9F" w:rsidRDefault="00CC40A7" w:rsidP="00CC40A7">
      <w:r w:rsidRPr="00F77E9F">
        <w:t xml:space="preserve">However, without distributivity, those three solutions </w:t>
      </w:r>
      <w:commentRangeStart w:id="269"/>
      <w:r w:rsidRPr="00F77E9F">
        <w:t xml:space="preserve">may </w:t>
      </w:r>
      <w:del w:id="270" w:author="Proofed" w:date="2018-06-05T21:17:00Z">
        <w:r w:rsidRPr="00F77E9F" w:rsidDel="003A0159">
          <w:delText xml:space="preserve">be </w:delText>
        </w:r>
      </w:del>
      <w:r w:rsidRPr="00F77E9F">
        <w:t>all exist</w:t>
      </w:r>
      <w:del w:id="271" w:author="Proofed" w:date="2018-06-05T21:17:00Z">
        <w:r w:rsidRPr="00F77E9F" w:rsidDel="003A0159">
          <w:delText>s</w:delText>
        </w:r>
      </w:del>
      <w:r w:rsidRPr="00F77E9F">
        <w:t xml:space="preserve"> </w:t>
      </w:r>
      <w:del w:id="272" w:author="Proofed" w:date="2018-06-05T21:18:00Z">
        <w:r w:rsidRPr="00F77E9F" w:rsidDel="003A0159">
          <w:delText xml:space="preserve">but all </w:delText>
        </w:r>
      </w:del>
      <w:r w:rsidRPr="00F77E9F">
        <w:t>distinct</w:t>
      </w:r>
      <w:ins w:id="273" w:author="Proofed" w:date="2018-06-05T21:18:00Z">
        <w:r w:rsidR="003A0159">
          <w:t>ively</w:t>
        </w:r>
      </w:ins>
      <w:r w:rsidRPr="00F77E9F">
        <w:t xml:space="preserve">, </w:t>
      </w:r>
      <w:commentRangeEnd w:id="269"/>
      <w:r w:rsidR="003A0159">
        <w:rPr>
          <w:rStyle w:val="CommentReference"/>
        </w:rPr>
        <w:commentReference w:id="269"/>
      </w:r>
      <w:r w:rsidRPr="00F77E9F">
        <w:t>and that</w:t>
      </w:r>
      <w:del w:id="274" w:author="Proofed" w:date="2018-06-05T21:17:00Z">
        <w:r w:rsidRPr="00F77E9F" w:rsidDel="003A0159">
          <w:delText xml:space="preserve"> comes </w:delText>
        </w:r>
      </w:del>
      <w:ins w:id="275" w:author="Proofed" w:date="2018-06-05T21:17:00Z">
        <w:r w:rsidR="003A0159">
          <w:t xml:space="preserve"> brings us </w:t>
        </w:r>
      </w:ins>
      <w:r w:rsidRPr="00F77E9F">
        <w:t xml:space="preserve">to the part of our project </w:t>
      </w:r>
      <w:ins w:id="276" w:author="Proofed" w:date="2018-06-05T21:18:00Z">
        <w:r w:rsidR="003A0159">
          <w:t>–</w:t>
        </w:r>
      </w:ins>
      <w:del w:id="277" w:author="Proofed" w:date="2018-06-05T21:18:00Z">
        <w:r w:rsidRPr="00F77E9F" w:rsidDel="003A0159">
          <w:delText>--</w:delText>
        </w:r>
      </w:del>
      <w:r w:rsidRPr="00F77E9F">
        <w:t xml:space="preserve"> discussing </w:t>
      </w:r>
      <w:del w:id="278" w:author="Proofed" w:date="2018-06-05T21:18:00Z">
        <w:r w:rsidRPr="00F77E9F" w:rsidDel="003A0159">
          <w:delText xml:space="preserve">about </w:delText>
        </w:r>
      </w:del>
      <w:r w:rsidRPr="00F77E9F">
        <w:t>the relationship between reductions and semirings on distributive property.</w:t>
      </w:r>
    </w:p>
    <w:p w14:paraId="5AFF0858" w14:textId="77777777" w:rsidR="00CC40A7" w:rsidRPr="00F77E9F" w:rsidRDefault="00CC40A7" w:rsidP="00CC40A7"/>
    <w:p w14:paraId="04EFF4E2" w14:textId="1C619B2B" w:rsidR="00CC40A7" w:rsidRPr="00F77E9F" w:rsidRDefault="00CC40A7" w:rsidP="00CC40A7">
      <w:r w:rsidRPr="00F77E9F">
        <w:t>\subsection{Semiring Representation of Path Problem</w:t>
      </w:r>
      <w:ins w:id="279" w:author="Proofed" w:date="2018-06-06T07:09:00Z">
        <w:r w:rsidR="00F63397">
          <w:t>s</w:t>
        </w:r>
      </w:ins>
      <w:r w:rsidRPr="00F77E9F">
        <w:t>}</w:t>
      </w:r>
    </w:p>
    <w:p w14:paraId="04923E93" w14:textId="26F444F3" w:rsidR="00CC40A7" w:rsidRPr="00F77E9F" w:rsidRDefault="00CC40A7" w:rsidP="00CC40A7">
      <w:r w:rsidRPr="00F77E9F">
        <w:t xml:space="preserve">For each path problem that </w:t>
      </w:r>
      <w:ins w:id="280" w:author="Proofed" w:date="2018-06-05T21:18:00Z">
        <w:r w:rsidR="003A0159">
          <w:t xml:space="preserve">is </w:t>
        </w:r>
      </w:ins>
      <w:r w:rsidRPr="00F77E9F">
        <w:t>represented as a semiring, we can construct a corresponding matrix semiring that represent</w:t>
      </w:r>
      <w:ins w:id="281" w:author="Proofed" w:date="2018-06-05T21:19:00Z">
        <w:r w:rsidR="003A0159">
          <w:t>s</w:t>
        </w:r>
      </w:ins>
      <w:r w:rsidRPr="00F77E9F">
        <w:t xml:space="preserve"> the concrete problem (</w:t>
      </w:r>
      <w:ins w:id="282" w:author="Proofed" w:date="2018-06-05T21:19:00Z">
        <w:r w:rsidR="003A0159" w:rsidRPr="00F77E9F">
          <w:t>for example</w:t>
        </w:r>
        <w:r w:rsidR="003A0159">
          <w:t>,</w:t>
        </w:r>
        <w:r w:rsidR="003A0159" w:rsidRPr="00F77E9F">
          <w:t xml:space="preserve"> </w:t>
        </w:r>
      </w:ins>
      <w:r w:rsidRPr="00F77E9F">
        <w:t>the edges and the distances for the shortest path problem</w:t>
      </w:r>
      <w:del w:id="283" w:author="Proofed" w:date="2018-06-05T21:19:00Z">
        <w:r w:rsidRPr="00F77E9F" w:rsidDel="003A0159">
          <w:delText xml:space="preserve"> for example</w:delText>
        </w:r>
      </w:del>
      <w:r w:rsidRPr="00F77E9F">
        <w:t>). Then</w:t>
      </w:r>
      <w:ins w:id="284" w:author="Proofed" w:date="2018-06-05T21:19:00Z">
        <w:r w:rsidR="003A0159">
          <w:t>,</w:t>
        </w:r>
      </w:ins>
      <w:r w:rsidRPr="00F77E9F">
        <w:t xml:space="preserve"> using matrix multiplication and stability of the closure (the semiring), we can solve the real problem of each concrete path problem. However, the simple matrix approach can only solve</w:t>
      </w:r>
      <w:del w:id="285" w:author="Proofed" w:date="2018-06-05T21:19:00Z">
        <w:r w:rsidRPr="00F77E9F" w:rsidDel="003A0159">
          <w:delText xml:space="preserve"> the</w:delText>
        </w:r>
      </w:del>
      <w:r w:rsidRPr="00F77E9F">
        <w:t xml:space="preserve"> </w:t>
      </w:r>
      <w:ins w:id="286" w:author="Proofed" w:date="2018-06-05T21:19:00Z">
        <w:r w:rsidR="003A0159">
          <w:t>‘</w:t>
        </w:r>
      </w:ins>
      <w:del w:id="287" w:author="Proofed" w:date="2018-06-05T21:19:00Z">
        <w:r w:rsidRPr="00F77E9F" w:rsidDel="003A0159">
          <w:delText>"</w:delText>
        </w:r>
      </w:del>
      <w:r w:rsidRPr="00F77E9F">
        <w:t>trivial</w:t>
      </w:r>
      <w:ins w:id="288" w:author="Proofed" w:date="2018-06-05T21:19:00Z">
        <w:r w:rsidR="003A0159">
          <w:t>’</w:t>
        </w:r>
      </w:ins>
      <w:del w:id="289" w:author="Proofed" w:date="2018-06-05T21:19:00Z">
        <w:r w:rsidRPr="00F77E9F" w:rsidDel="003A0159">
          <w:delText>"</w:delText>
        </w:r>
      </w:del>
      <w:r w:rsidRPr="00F77E9F">
        <w:t xml:space="preserve"> path problem</w:t>
      </w:r>
      <w:ins w:id="290" w:author="Proofed" w:date="2018-06-05T21:19:00Z">
        <w:r w:rsidR="003A0159">
          <w:t>s</w:t>
        </w:r>
      </w:ins>
      <w:r w:rsidRPr="00F77E9F">
        <w:t xml:space="preserve">. </w:t>
      </w:r>
      <w:del w:id="291" w:author="Proofed" w:date="2018-06-05T21:19:00Z">
        <w:r w:rsidRPr="00F77E9F" w:rsidDel="003A0159">
          <w:delText xml:space="preserve">Those </w:delText>
        </w:r>
      </w:del>
      <w:ins w:id="292" w:author="Proofed" w:date="2018-06-05T21:19:00Z">
        <w:r w:rsidR="003A0159">
          <w:t>C</w:t>
        </w:r>
      </w:ins>
      <w:del w:id="293" w:author="Proofed" w:date="2018-06-05T21:19:00Z">
        <w:r w:rsidRPr="00F77E9F" w:rsidDel="003A0159">
          <w:delText>c</w:delText>
        </w:r>
      </w:del>
      <w:r w:rsidRPr="00F77E9F">
        <w:t>omplicated problem</w:t>
      </w:r>
      <w:ins w:id="294" w:author="Proofed" w:date="2018-06-05T21:19:00Z">
        <w:r w:rsidR="003A0159">
          <w:t>s</w:t>
        </w:r>
      </w:ins>
      <w:r w:rsidRPr="00F77E9F">
        <w:t>, for example</w:t>
      </w:r>
      <w:ins w:id="295" w:author="Proofed" w:date="2018-06-05T21:19:00Z">
        <w:r w:rsidR="003A0159">
          <w:t>,</w:t>
        </w:r>
      </w:ins>
      <w:r w:rsidRPr="00F77E9F">
        <w:t xml:space="preserve"> the widest shortest path problem that </w:t>
      </w:r>
      <w:ins w:id="296" w:author="Proofed" w:date="2018-06-05T21:20:00Z">
        <w:r w:rsidR="003A0159">
          <w:t xml:space="preserve">was </w:t>
        </w:r>
      </w:ins>
      <w:r w:rsidRPr="00F77E9F">
        <w:t xml:space="preserve">constructed from the shortest path problem semiring and the widest path problem (maximal capacity path problem) semiring using </w:t>
      </w:r>
      <w:ins w:id="297" w:author="Proofed" w:date="2018-06-05T21:20:00Z">
        <w:r w:rsidR="003A0159">
          <w:t xml:space="preserve">the </w:t>
        </w:r>
      </w:ins>
      <w:del w:id="298" w:author="Proofed" w:date="2018-06-05T21:20:00Z">
        <w:r w:rsidRPr="00F77E9F" w:rsidDel="003A0159">
          <w:delText>lexicograhpic</w:delText>
        </w:r>
      </w:del>
      <w:ins w:id="299" w:author="Proofed" w:date="2018-06-05T21:20:00Z">
        <w:r w:rsidR="003A0159" w:rsidRPr="00F77E9F">
          <w:t>lexicographic</w:t>
        </w:r>
      </w:ins>
      <w:r w:rsidRPr="00F77E9F">
        <w:t xml:space="preserve"> product, can</w:t>
      </w:r>
      <w:ins w:id="300" w:author="Proofed" w:date="2018-06-05T21:20:00Z">
        <w:r w:rsidR="003A0159">
          <w:t>not</w:t>
        </w:r>
      </w:ins>
      <w:del w:id="301" w:author="Proofed" w:date="2018-06-05T21:20:00Z">
        <w:r w:rsidRPr="00F77E9F" w:rsidDel="003A0159">
          <w:delText>'t</w:delText>
        </w:r>
      </w:del>
      <w:r w:rsidRPr="00F77E9F">
        <w:t xml:space="preserve"> be solved by this </w:t>
      </w:r>
      <w:ins w:id="302" w:author="Proofed" w:date="2018-06-05T21:20:00Z">
        <w:r w:rsidR="003A0159">
          <w:t>‘</w:t>
        </w:r>
      </w:ins>
      <w:del w:id="303" w:author="Proofed" w:date="2018-06-05T21:20:00Z">
        <w:r w:rsidRPr="00F77E9F" w:rsidDel="003A0159">
          <w:delText>"</w:delText>
        </w:r>
      </w:del>
      <w:r w:rsidRPr="00F77E9F">
        <w:t>traditional</w:t>
      </w:r>
      <w:ins w:id="304" w:author="Proofed" w:date="2018-06-05T21:20:00Z">
        <w:r w:rsidR="003A0159">
          <w:t>’</w:t>
        </w:r>
      </w:ins>
      <w:del w:id="305" w:author="Proofed" w:date="2018-06-05T21:20:00Z">
        <w:r w:rsidRPr="00F77E9F" w:rsidDel="003A0159">
          <w:delText>"</w:delText>
        </w:r>
      </w:del>
      <w:r w:rsidRPr="00F77E9F">
        <w:t xml:space="preserve"> theory approach. </w:t>
      </w:r>
      <w:del w:id="306" w:author="Proofed" w:date="2018-06-05T21:20:00Z">
        <w:r w:rsidRPr="00F77E9F" w:rsidDel="003A0159">
          <w:delText>Some times</w:delText>
        </w:r>
      </w:del>
      <w:ins w:id="307" w:author="Proofed" w:date="2018-06-05T21:20:00Z">
        <w:r w:rsidR="003A0159" w:rsidRPr="00F77E9F">
          <w:t>Sometimes</w:t>
        </w:r>
        <w:r w:rsidR="003A0159">
          <w:t>,</w:t>
        </w:r>
      </w:ins>
      <w:r w:rsidRPr="00F77E9F">
        <w:t xml:space="preserve"> even the method can find an optimal solution</w:t>
      </w:r>
      <w:ins w:id="308" w:author="Proofed" w:date="2018-06-05T21:20:00Z">
        <w:r w:rsidR="003A0159">
          <w:t>;</w:t>
        </w:r>
      </w:ins>
      <w:del w:id="309" w:author="Proofed" w:date="2018-06-05T21:20:00Z">
        <w:r w:rsidRPr="00F77E9F" w:rsidDel="003A0159">
          <w:delText>,</w:delText>
        </w:r>
      </w:del>
      <w:r w:rsidRPr="00F77E9F">
        <w:t xml:space="preserve"> there </w:t>
      </w:r>
      <w:ins w:id="310" w:author="Proofed" w:date="2018-06-05T21:20:00Z">
        <w:r w:rsidR="003A0159">
          <w:t>are</w:t>
        </w:r>
      </w:ins>
      <w:del w:id="311" w:author="Proofed" w:date="2018-06-05T21:20:00Z">
        <w:r w:rsidRPr="00F77E9F" w:rsidDel="003A0159">
          <w:delText>is</w:delText>
        </w:r>
      </w:del>
      <w:r w:rsidRPr="00F77E9F">
        <w:t xml:space="preserve"> no guarantees </w:t>
      </w:r>
      <w:del w:id="312" w:author="Proofed" w:date="2018-06-05T21:20:00Z">
        <w:r w:rsidRPr="00F77E9F" w:rsidDel="003A0159">
          <w:delText xml:space="preserve">to </w:delText>
        </w:r>
      </w:del>
      <w:ins w:id="313" w:author="Proofed" w:date="2018-06-05T21:20:00Z">
        <w:r w:rsidR="003A0159">
          <w:t xml:space="preserve">that </w:t>
        </w:r>
      </w:ins>
      <w:del w:id="314" w:author="Proofed" w:date="2018-06-05T21:20:00Z">
        <w:r w:rsidRPr="00F77E9F" w:rsidDel="003A0159">
          <w:delText xml:space="preserve">find </w:delText>
        </w:r>
      </w:del>
      <w:r w:rsidRPr="00F77E9F">
        <w:t xml:space="preserve">all optimal solutions </w:t>
      </w:r>
      <w:ins w:id="315" w:author="Proofed" w:date="2018-06-05T21:20:00Z">
        <w:r w:rsidR="003A0159">
          <w:t xml:space="preserve">will be found </w:t>
        </w:r>
      </w:ins>
      <w:r w:rsidRPr="00F77E9F">
        <w:t>using the classic</w:t>
      </w:r>
      <w:del w:id="316" w:author="Proofed" w:date="2018-06-05T21:21:00Z">
        <w:r w:rsidRPr="00F77E9F" w:rsidDel="003A0159">
          <w:delText>al</w:delText>
        </w:r>
      </w:del>
      <w:r w:rsidRPr="00F77E9F">
        <w:t xml:space="preserve"> method.</w:t>
      </w:r>
    </w:p>
    <w:p w14:paraId="797730EA" w14:textId="77777777" w:rsidR="00CC40A7" w:rsidRPr="00F77E9F" w:rsidRDefault="00CC40A7" w:rsidP="00CC40A7"/>
    <w:p w14:paraId="6C9C84F4" w14:textId="3B6D57CB" w:rsidR="00CC40A7" w:rsidRPr="00F77E9F" w:rsidRDefault="00CC40A7" w:rsidP="00CC40A7">
      <w:commentRangeStart w:id="317"/>
      <w:r w:rsidRPr="00F77E9F">
        <w:t xml:space="preserve">Therefore, </w:t>
      </w:r>
      <w:del w:id="318" w:author="Proofed" w:date="2018-06-05T21:25:00Z">
        <w:r w:rsidRPr="00F77E9F" w:rsidDel="00B83D67">
          <w:delText xml:space="preserve">people have found </w:delText>
        </w:r>
      </w:del>
      <w:r w:rsidRPr="00F77E9F">
        <w:t xml:space="preserve">a non-classical </w:t>
      </w:r>
      <w:del w:id="319" w:author="Proofed" w:date="2018-06-05T21:26:00Z">
        <w:r w:rsidRPr="00F77E9F" w:rsidDel="00B83D67">
          <w:delText xml:space="preserve">theory of </w:delText>
        </w:r>
      </w:del>
      <w:r w:rsidRPr="00F77E9F">
        <w:t>algebraic path</w:t>
      </w:r>
      <w:ins w:id="320" w:author="Proofed" w:date="2018-06-05T21:26:00Z">
        <w:r w:rsidR="00B83D67">
          <w:t>-</w:t>
        </w:r>
      </w:ins>
      <w:del w:id="321" w:author="Proofed" w:date="2018-06-05T21:26:00Z">
        <w:r w:rsidRPr="00F77E9F" w:rsidDel="00B83D67">
          <w:delText xml:space="preserve"> </w:delText>
        </w:r>
      </w:del>
      <w:r w:rsidRPr="00F77E9F">
        <w:t>finding method</w:t>
      </w:r>
      <w:ins w:id="322" w:author="Proofed" w:date="2018-06-05T21:25:00Z">
        <w:r w:rsidR="00B83D67">
          <w:t xml:space="preserve"> is used</w:t>
        </w:r>
      </w:ins>
      <w:r w:rsidRPr="00F77E9F">
        <w:t xml:space="preserve">, so </w:t>
      </w:r>
      <w:del w:id="323" w:author="Proofed" w:date="2018-06-06T07:09:00Z">
        <w:r w:rsidRPr="00F77E9F" w:rsidDel="00F63397">
          <w:delText xml:space="preserve">that </w:delText>
        </w:r>
      </w:del>
      <w:r w:rsidRPr="00F77E9F">
        <w:t xml:space="preserve">algebras </w:t>
      </w:r>
      <w:ins w:id="324" w:author="Proofed" w:date="2018-06-06T07:09:00Z">
        <w:r w:rsidR="00F63397">
          <w:t xml:space="preserve">that </w:t>
        </w:r>
      </w:ins>
      <w:del w:id="325" w:author="Proofed" w:date="2018-06-05T21:27:00Z">
        <w:r w:rsidRPr="00F77E9F" w:rsidDel="00090952">
          <w:delText xml:space="preserve">that </w:delText>
        </w:r>
      </w:del>
      <w:r w:rsidRPr="00F77E9F">
        <w:t>violate</w:t>
      </w:r>
      <w:del w:id="326" w:author="Proofed" w:date="2018-06-05T21:25:00Z">
        <w:r w:rsidRPr="00F77E9F" w:rsidDel="00B83D67">
          <w:delText>d</w:delText>
        </w:r>
      </w:del>
      <w:r w:rsidRPr="00F77E9F">
        <w:t xml:space="preserve"> the distribution law can be accepted. </w:t>
      </w:r>
      <w:commentRangeEnd w:id="317"/>
      <w:r w:rsidR="00F63397">
        <w:rPr>
          <w:rStyle w:val="CommentReference"/>
        </w:rPr>
        <w:commentReference w:id="317"/>
      </w:r>
      <w:r w:rsidRPr="00F77E9F">
        <w:t xml:space="preserve">This non-classical theory can handle </w:t>
      </w:r>
      <w:del w:id="327" w:author="Proofed" w:date="2018-06-05T21:29:00Z">
        <w:r w:rsidRPr="00F77E9F" w:rsidDel="00090952">
          <w:delText xml:space="preserve">the </w:delText>
        </w:r>
      </w:del>
      <w:r w:rsidRPr="00F77E9F">
        <w:t>problem</w:t>
      </w:r>
      <w:ins w:id="328" w:author="Proofed" w:date="2018-06-05T21:29:00Z">
        <w:r w:rsidR="00090952">
          <w:t>s</w:t>
        </w:r>
      </w:ins>
      <w:r w:rsidRPr="00F77E9F">
        <w:t xml:space="preserve"> </w:t>
      </w:r>
      <w:ins w:id="329" w:author="Proofed" w:date="2018-06-05T21:29:00Z">
        <w:r w:rsidR="00090952">
          <w:t xml:space="preserve">that the </w:t>
        </w:r>
      </w:ins>
      <w:del w:id="330" w:author="Proofed" w:date="2018-06-05T21:29:00Z">
        <w:r w:rsidRPr="00F77E9F" w:rsidDel="00090952">
          <w:delText xml:space="preserve">of the </w:delText>
        </w:r>
      </w:del>
      <w:r w:rsidRPr="00F77E9F">
        <w:t>simple classical theory can</w:t>
      </w:r>
      <w:ins w:id="331" w:author="Proofed" w:date="2018-06-05T21:29:00Z">
        <w:r w:rsidR="00090952">
          <w:t>no</w:t>
        </w:r>
      </w:ins>
      <w:del w:id="332" w:author="Proofed" w:date="2018-06-05T21:29:00Z">
        <w:r w:rsidRPr="00F77E9F" w:rsidDel="00090952">
          <w:delText>'</w:delText>
        </w:r>
      </w:del>
      <w:r w:rsidRPr="00F77E9F">
        <w:t>t handle, such as the problem</w:t>
      </w:r>
      <w:ins w:id="333" w:author="Proofed" w:date="2018-06-05T21:29:00Z">
        <w:r w:rsidR="00090952">
          <w:t>s</w:t>
        </w:r>
      </w:ins>
      <w:r w:rsidRPr="00F77E9F">
        <w:t xml:space="preserve"> that can</w:t>
      </w:r>
      <w:ins w:id="334" w:author="Proofed" w:date="2018-06-05T21:29:00Z">
        <w:r w:rsidR="00090952">
          <w:t>not</w:t>
        </w:r>
      </w:ins>
      <w:del w:id="335" w:author="Proofed" w:date="2018-06-05T21:29:00Z">
        <w:r w:rsidRPr="00F77E9F" w:rsidDel="00090952">
          <w:delText>'t</w:delText>
        </w:r>
      </w:del>
      <w:r w:rsidRPr="00F77E9F">
        <w:t xml:space="preserve"> be solved by Dijkstra or Bellman-Ford.</w:t>
      </w:r>
    </w:p>
    <w:p w14:paraId="4BA57FE6" w14:textId="160BC522" w:rsidR="00CC40A7" w:rsidRPr="00F77E9F" w:rsidRDefault="00CC40A7" w:rsidP="00CC40A7">
      <w:r w:rsidRPr="00F77E9F">
        <w:t>This kind of method is dedicated</w:t>
      </w:r>
      <w:ins w:id="336" w:author="Proofed" w:date="2018-06-06T07:11:00Z">
        <w:r w:rsidR="00F63397">
          <w:t>,</w:t>
        </w:r>
      </w:ins>
      <w:del w:id="337" w:author="Proofed" w:date="2018-06-06T07:11:00Z">
        <w:r w:rsidRPr="00F77E9F" w:rsidDel="00F63397">
          <w:delText xml:space="preserve"> to</w:delText>
        </w:r>
      </w:del>
      <w:r w:rsidRPr="00F77E9F">
        <w:t xml:space="preserve"> </w:t>
      </w:r>
      <w:ins w:id="338" w:author="Proofed" w:date="2018-06-05T21:29:00Z">
        <w:r w:rsidR="00090952">
          <w:t>initi</w:t>
        </w:r>
      </w:ins>
      <w:ins w:id="339" w:author="Proofed" w:date="2018-06-05T21:30:00Z">
        <w:r w:rsidR="00090952">
          <w:t>ally</w:t>
        </w:r>
      </w:ins>
      <w:ins w:id="340" w:author="Proofed" w:date="2018-06-06T07:11:00Z">
        <w:r w:rsidR="00F63397">
          <w:t>,</w:t>
        </w:r>
      </w:ins>
      <w:ins w:id="341" w:author="Proofed" w:date="2018-06-05T21:30:00Z">
        <w:r w:rsidR="00090952">
          <w:t xml:space="preserve"> </w:t>
        </w:r>
      </w:ins>
      <w:ins w:id="342" w:author="Proofed" w:date="2018-06-06T07:11:00Z">
        <w:r w:rsidR="00F63397">
          <w:t xml:space="preserve">to </w:t>
        </w:r>
      </w:ins>
      <w:r w:rsidRPr="00F77E9F">
        <w:t>finding the local optimal solution</w:t>
      </w:r>
      <w:ins w:id="343" w:author="Proofed" w:date="2018-06-05T21:30:00Z">
        <w:r w:rsidR="00090952">
          <w:t>.</w:t>
        </w:r>
      </w:ins>
      <w:del w:id="344" w:author="Proofed" w:date="2018-06-05T21:30:00Z">
        <w:r w:rsidRPr="00F77E9F" w:rsidDel="00090952">
          <w:delText xml:space="preserve"> at first,</w:delText>
        </w:r>
      </w:del>
      <w:r w:rsidRPr="00F77E9F">
        <w:t xml:space="preserve"> </w:t>
      </w:r>
      <w:ins w:id="345" w:author="Proofed" w:date="2018-06-05T21:30:00Z">
        <w:r w:rsidR="00090952">
          <w:t>T</w:t>
        </w:r>
      </w:ins>
      <w:del w:id="346" w:author="Proofed" w:date="2018-06-05T21:30:00Z">
        <w:r w:rsidRPr="00F77E9F" w:rsidDel="00090952">
          <w:delText>and then t</w:delText>
        </w:r>
      </w:del>
      <w:r w:rsidRPr="00F77E9F">
        <w:t xml:space="preserve">he local optimal solution is exactly the same as the global optimal solution by some verification or some additional restriction on the computation. For instance, the famous </w:t>
      </w:r>
      <w:del w:id="347" w:author="Proofed" w:date="2018-06-06T07:11:00Z">
        <w:r w:rsidRPr="00F77E9F" w:rsidDel="00F63397">
          <w:delText xml:space="preserve">protocol, the </w:delText>
        </w:r>
      </w:del>
      <w:r w:rsidRPr="00F77E9F">
        <w:t xml:space="preserve">routing </w:t>
      </w:r>
      <w:del w:id="348" w:author="Proofed" w:date="2018-06-06T07:11:00Z">
        <w:r w:rsidRPr="00F77E9F" w:rsidDel="00F63397">
          <w:delText>i</w:delText>
        </w:r>
      </w:del>
      <w:ins w:id="349" w:author="Proofed" w:date="2018-06-06T07:11:00Z">
        <w:r w:rsidR="00F63397">
          <w:t>i</w:t>
        </w:r>
      </w:ins>
      <w:r w:rsidRPr="00F77E9F">
        <w:t>nformation protocol</w:t>
      </w:r>
      <w:ins w:id="350" w:author="Proofed" w:date="2018-06-06T07:11:00Z">
        <w:r w:rsidR="00F63397">
          <w:t>,</w:t>
        </w:r>
      </w:ins>
      <w:r w:rsidRPr="00F77E9F">
        <w:t xml:space="preserve"> which is based on distributed Bellman-Ford algorithms</w:t>
      </w:r>
      <w:ins w:id="351" w:author="Proofed" w:date="2018-06-06T07:11:00Z">
        <w:r w:rsidR="00F63397">
          <w:t>,</w:t>
        </w:r>
      </w:ins>
      <w:r w:rsidRPr="00F77E9F">
        <w:t xml:space="preserve"> is </w:t>
      </w:r>
      <w:del w:id="352" w:author="Proofed" w:date="2018-06-06T07:11:00Z">
        <w:r w:rsidRPr="00F77E9F" w:rsidDel="00F63397">
          <w:delText xml:space="preserve">one of the </w:delText>
        </w:r>
      </w:del>
      <w:ins w:id="353" w:author="Proofed" w:date="2018-06-06T07:11:00Z">
        <w:r w:rsidR="00F63397">
          <w:t xml:space="preserve">a </w:t>
        </w:r>
      </w:ins>
      <w:r w:rsidRPr="00F77E9F">
        <w:t>non-traditional theory.</w:t>
      </w:r>
    </w:p>
    <w:p w14:paraId="27286CC1" w14:textId="5071C851" w:rsidR="00CC40A7" w:rsidRPr="00F77E9F" w:rsidRDefault="00CC40A7" w:rsidP="00CC40A7">
      <w:commentRangeStart w:id="354"/>
      <w:r w:rsidRPr="00F77E9F">
        <w:t>Here</w:t>
      </w:r>
      <w:ins w:id="355" w:author="Proofed" w:date="2018-06-06T07:12:00Z">
        <w:r w:rsidR="00F63397">
          <w:t>, we</w:t>
        </w:r>
      </w:ins>
      <w:r w:rsidRPr="00F77E9F">
        <w:t xml:space="preserve"> provide</w:t>
      </w:r>
      <w:del w:id="356" w:author="Proofed" w:date="2018-06-06T07:12:00Z">
        <w:r w:rsidRPr="00F77E9F" w:rsidDel="00F63397">
          <w:delText>s</w:delText>
        </w:r>
      </w:del>
      <w:r w:rsidRPr="00F77E9F">
        <w:t xml:space="preserve"> two examples</w:t>
      </w:r>
      <w:ins w:id="357" w:author="Proofed" w:date="2018-06-06T07:12:00Z">
        <w:r w:rsidR="00F63397">
          <w:t>;</w:t>
        </w:r>
      </w:ins>
      <w:r w:rsidRPr="00F77E9F">
        <w:t xml:space="preserve"> </w:t>
      </w:r>
      <w:del w:id="358" w:author="Proofed" w:date="2018-06-06T07:12:00Z">
        <w:r w:rsidRPr="00F77E9F" w:rsidDel="00F63397">
          <w:delText xml:space="preserve">that </w:delText>
        </w:r>
      </w:del>
      <w:r w:rsidRPr="00F77E9F">
        <w:t>if we follow</w:t>
      </w:r>
      <w:del w:id="359" w:author="Proofed" w:date="2018-06-06T07:12:00Z">
        <w:r w:rsidRPr="00F77E9F" w:rsidDel="00F63397">
          <w:delText>ing</w:delText>
        </w:r>
      </w:del>
      <w:r w:rsidRPr="00F77E9F">
        <w:t xml:space="preserve"> the basis of distributed Bellman-Ford algorithm Protocol \cite{hedrick_routing_1988} that calculate</w:t>
      </w:r>
      <w:ins w:id="360" w:author="Proofed" w:date="2018-06-06T07:12:00Z">
        <w:r w:rsidR="00F63397">
          <w:t>s</w:t>
        </w:r>
      </w:ins>
      <w:r w:rsidRPr="00F77E9F">
        <w:t xml:space="preserve"> the path from $i$ to destination $j$</w:t>
      </w:r>
      <w:ins w:id="361" w:author="Proofed" w:date="2018-06-06T07:12:00Z">
        <w:r w:rsidR="00F63397">
          <w:t>,</w:t>
        </w:r>
      </w:ins>
      <w:del w:id="362" w:author="Proofed" w:date="2018-06-06T07:12:00Z">
        <w:r w:rsidRPr="00F77E9F" w:rsidDel="00F63397">
          <w:delText xml:space="preserve"> by </w:delText>
        </w:r>
      </w:del>
      <w:ins w:id="363" w:author="Proofed" w:date="2018-06-06T07:12:00Z">
        <w:r w:rsidR="00F63397">
          <w:t xml:space="preserve"> </w:t>
        </w:r>
      </w:ins>
      <w:r w:rsidRPr="00F77E9F">
        <w:lastRenderedPageBreak/>
        <w:t>using the knowledge from its immediate</w:t>
      </w:r>
      <w:del w:id="364" w:author="Proofed" w:date="2018-06-06T07:12:00Z">
        <w:r w:rsidRPr="00F77E9F" w:rsidDel="00F63397">
          <w:delText>,</w:delText>
        </w:r>
      </w:del>
      <w:r w:rsidRPr="00F77E9F">
        <w:t xml:space="preserve"> neighbourhood and applying it</w:t>
      </w:r>
      <w:ins w:id="365" w:author="Proofed" w:date="2018-06-06T07:12:00Z">
        <w:r w:rsidR="00F63397">
          <w:t>s</w:t>
        </w:r>
      </w:ins>
      <w:r w:rsidRPr="00F77E9F">
        <w:t xml:space="preserve"> own path to the neighbour available </w:t>
      </w:r>
      <w:del w:id="366" w:author="Proofed" w:date="2018-06-06T07:13:00Z">
        <w:r w:rsidRPr="00F77E9F" w:rsidDel="00F63397">
          <w:delText xml:space="preserve">to </w:delText>
        </w:r>
      </w:del>
      <w:ins w:id="367" w:author="Proofed" w:date="2018-06-06T07:13:00Z">
        <w:r w:rsidR="00F63397">
          <w:t>in</w:t>
        </w:r>
        <w:r w:rsidR="00F63397" w:rsidRPr="00F77E9F">
          <w:t xml:space="preserve"> </w:t>
        </w:r>
      </w:ins>
      <w:r w:rsidRPr="00F77E9F">
        <w:t>the process, we will</w:t>
      </w:r>
      <w:ins w:id="368" w:author="Proofed" w:date="2018-06-06T07:13:00Z">
        <w:r w:rsidR="00F63397">
          <w:t xml:space="preserve"> </w:t>
        </w:r>
      </w:ins>
      <w:del w:id="369" w:author="Proofed" w:date="2018-06-06T07:13:00Z">
        <w:r w:rsidRPr="00F77E9F" w:rsidDel="00F63397">
          <w:delText xml:space="preserve"> get</w:delText>
        </w:r>
      </w:del>
      <w:ins w:id="370" w:author="Proofed" w:date="2018-06-06T07:13:00Z">
        <w:r w:rsidR="00F63397">
          <w:t>obtain</w:t>
        </w:r>
      </w:ins>
      <w:r w:rsidRPr="00F77E9F">
        <w:t xml:space="preserve"> the result </w:t>
      </w:r>
      <w:del w:id="371" w:author="Proofed" w:date="2018-06-06T07:13:00Z">
        <w:r w:rsidRPr="00F77E9F" w:rsidDel="00F63397">
          <w:delText xml:space="preserve">by </w:delText>
        </w:r>
      </w:del>
      <w:r w:rsidRPr="00F77E9F">
        <w:t>using</w:t>
      </w:r>
      <w:del w:id="372" w:author="Proofed" w:date="2018-06-06T07:13:00Z">
        <w:r w:rsidRPr="00F77E9F" w:rsidDel="00F63397">
          <w:delText xml:space="preserve"> the</w:delText>
        </w:r>
      </w:del>
      <w:r w:rsidRPr="00F77E9F">
        <w:t xml:space="preserve"> matrix multiplication.</w:t>
      </w:r>
      <w:commentRangeEnd w:id="354"/>
      <w:r w:rsidR="00F63397">
        <w:rPr>
          <w:rStyle w:val="CommentReference"/>
        </w:rPr>
        <w:commentReference w:id="354"/>
      </w:r>
    </w:p>
    <w:p w14:paraId="54E0E58E" w14:textId="77777777" w:rsidR="00CC40A7" w:rsidRPr="00F77E9F" w:rsidRDefault="00CC40A7" w:rsidP="00CC40A7">
      <w:r w:rsidRPr="00F77E9F">
        <w:t>\begin{figure}[H]</w:t>
      </w:r>
    </w:p>
    <w:p w14:paraId="52D35053" w14:textId="77777777" w:rsidR="00CC40A7" w:rsidRPr="00F77E9F" w:rsidRDefault="00CC40A7" w:rsidP="00CC40A7">
      <w:r w:rsidRPr="00F77E9F">
        <w:t>\centering</w:t>
      </w:r>
    </w:p>
    <w:p w14:paraId="0FBD74E5" w14:textId="77777777" w:rsidR="00CC40A7" w:rsidRPr="00F77E9F" w:rsidRDefault="00CC40A7" w:rsidP="00CC40A7">
      <w:r w:rsidRPr="00F77E9F">
        <w:t>\begin{tikzpicture}[-&gt;,&gt;=stealth',shorten &gt;=1pt,auto,node distance=3cm,</w:t>
      </w:r>
    </w:p>
    <w:p w14:paraId="723A2884" w14:textId="77777777" w:rsidR="00CC40A7" w:rsidRPr="00F77E9F" w:rsidRDefault="00CC40A7" w:rsidP="00CC40A7">
      <w:r w:rsidRPr="00F77E9F">
        <w:t xml:space="preserve">                    thick,main node/.style={circle,draw,font=\sffamily\Large\bfseries}]</w:t>
      </w:r>
    </w:p>
    <w:p w14:paraId="3C313A0D" w14:textId="77777777" w:rsidR="00CC40A7" w:rsidRPr="00F77E9F" w:rsidRDefault="00CC40A7" w:rsidP="00CC40A7"/>
    <w:p w14:paraId="478CE65B" w14:textId="77777777" w:rsidR="00CC40A7" w:rsidRPr="00F77E9F" w:rsidRDefault="00CC40A7" w:rsidP="00CC40A7">
      <w:r w:rsidRPr="00F77E9F">
        <w:t xml:space="preserve">  \node[main node] (0) {0};</w:t>
      </w:r>
    </w:p>
    <w:p w14:paraId="036DFE8A" w14:textId="77777777" w:rsidR="00CC40A7" w:rsidRPr="00F77E9F" w:rsidRDefault="00CC40A7" w:rsidP="00CC40A7">
      <w:r w:rsidRPr="00F77E9F">
        <w:t xml:space="preserve">  \node[main node] (2) [right of=0] {2};</w:t>
      </w:r>
    </w:p>
    <w:p w14:paraId="2DCAA091" w14:textId="77777777" w:rsidR="00CC40A7" w:rsidRPr="00F77E9F" w:rsidRDefault="00CC40A7" w:rsidP="00CC40A7">
      <w:r w:rsidRPr="00F77E9F">
        <w:t xml:space="preserve">  \node[main node] (1) [above of=2] {1};</w:t>
      </w:r>
    </w:p>
    <w:p w14:paraId="517EA980" w14:textId="77777777" w:rsidR="00CC40A7" w:rsidRPr="00F77E9F" w:rsidRDefault="00CC40A7" w:rsidP="00CC40A7">
      <w:r w:rsidRPr="00F77E9F">
        <w:t xml:space="preserve">  \node[main node] (3) [right of=2] {3};</w:t>
      </w:r>
    </w:p>
    <w:p w14:paraId="033970A4" w14:textId="77777777" w:rsidR="00CC40A7" w:rsidRPr="00F77E9F" w:rsidRDefault="00CC40A7" w:rsidP="00CC40A7"/>
    <w:p w14:paraId="4DA2EE96" w14:textId="77777777" w:rsidR="00CC40A7" w:rsidRPr="00F77E9F" w:rsidRDefault="00CC40A7" w:rsidP="00CC40A7">
      <w:r w:rsidRPr="00F77E9F">
        <w:t>\path[every node/.style={font=\sffamily\small}]</w:t>
      </w:r>
    </w:p>
    <w:p w14:paraId="7EA7D45F" w14:textId="77777777" w:rsidR="00CC40A7" w:rsidRPr="00F77E9F" w:rsidRDefault="00CC40A7" w:rsidP="00CC40A7">
      <w:r w:rsidRPr="00F77E9F">
        <w:t xml:space="preserve">    (0) edge node {1} (2)</w:t>
      </w:r>
    </w:p>
    <w:p w14:paraId="078B363A" w14:textId="77777777" w:rsidR="00CC40A7" w:rsidRPr="00F77E9F" w:rsidRDefault="00CC40A7" w:rsidP="00CC40A7">
      <w:r w:rsidRPr="00F77E9F">
        <w:t xml:space="preserve">        edge node {1} (1)</w:t>
      </w:r>
    </w:p>
    <w:p w14:paraId="02AC1056" w14:textId="77777777" w:rsidR="00CC40A7" w:rsidRPr="00F77E9F" w:rsidRDefault="00CC40A7" w:rsidP="00CC40A7">
      <w:r w:rsidRPr="00F77E9F">
        <w:tab/>
        <w:t>(1) edge node {} (0)</w:t>
      </w:r>
    </w:p>
    <w:p w14:paraId="1DFB6EBD" w14:textId="77777777" w:rsidR="00CC40A7" w:rsidRPr="00F77E9F" w:rsidRDefault="00CC40A7" w:rsidP="00CC40A7">
      <w:r w:rsidRPr="00F77E9F">
        <w:t xml:space="preserve">        edge node {1} (2)</w:t>
      </w:r>
    </w:p>
    <w:p w14:paraId="51D404AE" w14:textId="77777777" w:rsidR="00CC40A7" w:rsidRPr="00F77E9F" w:rsidRDefault="00CC40A7" w:rsidP="00CC40A7">
      <w:r w:rsidRPr="00F77E9F">
        <w:t xml:space="preserve">        edge node {1} (3)</w:t>
      </w:r>
    </w:p>
    <w:p w14:paraId="4DC464A5" w14:textId="77777777" w:rsidR="00CC40A7" w:rsidRPr="00F77E9F" w:rsidRDefault="00CC40A7" w:rsidP="00CC40A7">
      <w:r w:rsidRPr="00F77E9F">
        <w:t xml:space="preserve">    (2) edge node {} (0)</w:t>
      </w:r>
    </w:p>
    <w:p w14:paraId="0255FB31" w14:textId="77777777" w:rsidR="00CC40A7" w:rsidRPr="00F77E9F" w:rsidRDefault="00CC40A7" w:rsidP="00CC40A7">
      <w:r w:rsidRPr="00F77E9F">
        <w:t xml:space="preserve">        edge node {} (1)</w:t>
      </w:r>
    </w:p>
    <w:p w14:paraId="379233D5" w14:textId="77777777" w:rsidR="00CC40A7" w:rsidRPr="00F77E9F" w:rsidRDefault="00CC40A7" w:rsidP="00CC40A7">
      <w:r w:rsidRPr="00F77E9F">
        <w:t xml:space="preserve">        edge node {10} (3)</w:t>
      </w:r>
    </w:p>
    <w:p w14:paraId="7EDB5296" w14:textId="77777777" w:rsidR="00CC40A7" w:rsidRPr="00F77E9F" w:rsidRDefault="00CC40A7" w:rsidP="00CC40A7">
      <w:r w:rsidRPr="00F77E9F">
        <w:t xml:space="preserve">    (3) edge node {} (2)</w:t>
      </w:r>
    </w:p>
    <w:p w14:paraId="3EFC3E07" w14:textId="77777777" w:rsidR="00CC40A7" w:rsidRPr="00F77E9F" w:rsidRDefault="00CC40A7" w:rsidP="00CC40A7">
      <w:r w:rsidRPr="00F77E9F">
        <w:t xml:space="preserve">        edge node {} (1)</w:t>
      </w:r>
    </w:p>
    <w:p w14:paraId="6DE45DFE" w14:textId="77777777" w:rsidR="00CC40A7" w:rsidRPr="00F77E9F" w:rsidRDefault="00CC40A7" w:rsidP="00CC40A7">
      <w:r w:rsidRPr="00F77E9F">
        <w:t>;</w:t>
      </w:r>
    </w:p>
    <w:p w14:paraId="6CF6D61A" w14:textId="77777777" w:rsidR="00CC40A7" w:rsidRPr="00F77E9F" w:rsidRDefault="00CC40A7" w:rsidP="00CC40A7">
      <w:r w:rsidRPr="00F77E9F">
        <w:t>\end{tikzpicture}</w:t>
      </w:r>
    </w:p>
    <w:p w14:paraId="548094F6" w14:textId="77777777" w:rsidR="00CC40A7" w:rsidRPr="00F77E9F" w:rsidRDefault="00CC40A7" w:rsidP="00CC40A7">
      <w:r w:rsidRPr="00F77E9F">
        <w:t>\label{example:rip:1}</w:t>
      </w:r>
    </w:p>
    <w:p w14:paraId="63DF8266" w14:textId="1660F4FB" w:rsidR="00CC40A7" w:rsidRPr="00F77E9F" w:rsidRDefault="00CC40A7" w:rsidP="00CC40A7">
      <w:r w:rsidRPr="00F77E9F">
        <w:t xml:space="preserve">\caption{Example </w:t>
      </w:r>
      <w:ins w:id="373" w:author="Proofed" w:date="2018-06-06T07:13:00Z">
        <w:r w:rsidR="00F63397">
          <w:t>o</w:t>
        </w:r>
      </w:ins>
      <w:del w:id="374" w:author="Proofed" w:date="2018-06-06T07:13:00Z">
        <w:r w:rsidRPr="00F77E9F" w:rsidDel="00F63397">
          <w:delText>O</w:delText>
        </w:r>
      </w:del>
      <w:r w:rsidRPr="00F77E9F">
        <w:t>f RIP solution 1}</w:t>
      </w:r>
    </w:p>
    <w:p w14:paraId="109A6584" w14:textId="77777777" w:rsidR="00CC40A7" w:rsidRPr="00F77E9F" w:rsidRDefault="00CC40A7" w:rsidP="00CC40A7">
      <w:r w:rsidRPr="00F77E9F">
        <w:t>\end{figure}</w:t>
      </w:r>
    </w:p>
    <w:p w14:paraId="0E351FFE" w14:textId="00B3C518" w:rsidR="00CC40A7" w:rsidRPr="00F77E9F" w:rsidRDefault="00CC40A7" w:rsidP="00CC40A7">
      <w:r w:rsidRPr="00F77E9F">
        <w:t xml:space="preserve">We will </w:t>
      </w:r>
      <w:ins w:id="375" w:author="Proofed" w:date="2018-06-06T07:14:00Z">
        <w:r w:rsidR="00F63397">
          <w:t xml:space="preserve">obtain </w:t>
        </w:r>
      </w:ins>
      <w:del w:id="376" w:author="Proofed" w:date="2018-06-06T07:14:00Z">
        <w:r w:rsidRPr="00F77E9F" w:rsidDel="00F63397">
          <w:delText xml:space="preserve">get </w:delText>
        </w:r>
      </w:del>
      <w:r w:rsidRPr="00F77E9F">
        <w:t>the following initial path problem adjacency matrix by using the RIP protocol.</w:t>
      </w:r>
    </w:p>
    <w:p w14:paraId="27191F1A" w14:textId="77777777" w:rsidR="00CC40A7" w:rsidRPr="00F77E9F" w:rsidRDefault="00CC40A7" w:rsidP="00CC40A7">
      <w:r w:rsidRPr="00F77E9F">
        <w:t>\[</w:t>
      </w:r>
    </w:p>
    <w:p w14:paraId="09CAFB65" w14:textId="77777777" w:rsidR="00CC40A7" w:rsidRPr="00F77E9F" w:rsidRDefault="00CC40A7" w:rsidP="00CC40A7">
      <w:r w:rsidRPr="00F77E9F">
        <w:t>\begin{bmatrix}</w:t>
      </w:r>
    </w:p>
    <w:p w14:paraId="4B1B0817" w14:textId="77777777" w:rsidR="00CC40A7" w:rsidRPr="00F77E9F" w:rsidRDefault="00CC40A7" w:rsidP="00CC40A7">
      <w:r w:rsidRPr="00F77E9F">
        <w:t xml:space="preserve">    \infty &amp; 1 &amp; 1 &amp; \infty \\</w:t>
      </w:r>
    </w:p>
    <w:p w14:paraId="67122F3F" w14:textId="77777777" w:rsidR="00CC40A7" w:rsidRPr="00F77E9F" w:rsidRDefault="00CC40A7" w:rsidP="00CC40A7">
      <w:r w:rsidRPr="00F77E9F">
        <w:t xml:space="preserve">    1 &amp; \infty &amp; 1 &amp; 1 \\</w:t>
      </w:r>
    </w:p>
    <w:p w14:paraId="3FAB7C5F" w14:textId="77777777" w:rsidR="00CC40A7" w:rsidRPr="00F77E9F" w:rsidRDefault="00CC40A7" w:rsidP="00CC40A7">
      <w:r w:rsidRPr="00F77E9F">
        <w:t xml:space="preserve">    1 &amp; 1 &amp; \infty &amp; 10 \\</w:t>
      </w:r>
    </w:p>
    <w:p w14:paraId="30CF2559" w14:textId="77777777" w:rsidR="00CC40A7" w:rsidRPr="00F77E9F" w:rsidRDefault="00CC40A7" w:rsidP="00CC40A7">
      <w:r w:rsidRPr="00F77E9F">
        <w:t xml:space="preserve">    \infty &amp; 1 &amp; 10 &amp; \infty \\</w:t>
      </w:r>
    </w:p>
    <w:p w14:paraId="15D8A332" w14:textId="77777777" w:rsidR="00CC40A7" w:rsidRPr="00F77E9F" w:rsidRDefault="00CC40A7" w:rsidP="00CC40A7">
      <w:r w:rsidRPr="00F77E9F">
        <w:t>\end{bmatrix}</w:t>
      </w:r>
    </w:p>
    <w:p w14:paraId="32F9832A" w14:textId="77777777" w:rsidR="00CC40A7" w:rsidRPr="00F77E9F" w:rsidRDefault="00CC40A7" w:rsidP="00CC40A7">
      <w:r w:rsidRPr="00F77E9F">
        <w:t>\]</w:t>
      </w:r>
    </w:p>
    <w:p w14:paraId="2929BF78" w14:textId="1BD7BCBC" w:rsidR="00CC40A7" w:rsidRPr="00F77E9F" w:rsidRDefault="00CC40A7" w:rsidP="00CC40A7">
      <w:r w:rsidRPr="00F77E9F">
        <w:t xml:space="preserve">After using the RIP protocol for matrix calculations (multiplication), we </w:t>
      </w:r>
      <w:ins w:id="377" w:author="Proofed" w:date="2018-06-06T07:14:00Z">
        <w:r w:rsidR="00F63397">
          <w:t xml:space="preserve">will </w:t>
        </w:r>
      </w:ins>
      <w:r w:rsidRPr="00F77E9F">
        <w:t>obtain</w:t>
      </w:r>
      <w:del w:id="378" w:author="Proofed" w:date="2018-06-06T07:14:00Z">
        <w:r w:rsidRPr="00F77E9F" w:rsidDel="00F63397">
          <w:delText>ed</w:delText>
        </w:r>
      </w:del>
      <w:r w:rsidRPr="00F77E9F">
        <w:t xml:space="preserve"> such an adjacency matrix as </w:t>
      </w:r>
      <w:ins w:id="379" w:author="Proofed" w:date="2018-06-06T07:14:00Z">
        <w:r w:rsidR="00F63397">
          <w:t>a</w:t>
        </w:r>
      </w:ins>
      <w:del w:id="380" w:author="Proofed" w:date="2018-06-06T07:14:00Z">
        <w:r w:rsidRPr="00F77E9F" w:rsidDel="00F63397">
          <w:delText>the</w:delText>
        </w:r>
      </w:del>
      <w:r w:rsidRPr="00F77E9F">
        <w:t xml:space="preserve"> result:</w:t>
      </w:r>
    </w:p>
    <w:p w14:paraId="41A336EF" w14:textId="77777777" w:rsidR="00CC40A7" w:rsidRPr="00F77E9F" w:rsidRDefault="00CC40A7" w:rsidP="00CC40A7">
      <w:r w:rsidRPr="00F77E9F">
        <w:t>\[</w:t>
      </w:r>
    </w:p>
    <w:p w14:paraId="2D7F4E96" w14:textId="77777777" w:rsidR="00CC40A7" w:rsidRPr="00F77E9F" w:rsidRDefault="00CC40A7" w:rsidP="00CC40A7">
      <w:r w:rsidRPr="00F77E9F">
        <w:t>\begin{bmatrix}</w:t>
      </w:r>
    </w:p>
    <w:p w14:paraId="07F68937" w14:textId="77777777" w:rsidR="00CC40A7" w:rsidRPr="00F77E9F" w:rsidRDefault="00CC40A7" w:rsidP="00CC40A7">
      <w:r w:rsidRPr="00F77E9F">
        <w:t xml:space="preserve">    0 &amp; 1 &amp; 1 &amp; 2 \\</w:t>
      </w:r>
    </w:p>
    <w:p w14:paraId="17FAC9B7" w14:textId="77777777" w:rsidR="00CC40A7" w:rsidRPr="00F77E9F" w:rsidRDefault="00CC40A7" w:rsidP="00CC40A7">
      <w:r w:rsidRPr="00F77E9F">
        <w:t xml:space="preserve">    1 &amp; 0 &amp; 1 &amp; 1 \\</w:t>
      </w:r>
    </w:p>
    <w:p w14:paraId="0B1936F1" w14:textId="77777777" w:rsidR="00CC40A7" w:rsidRPr="00F77E9F" w:rsidRDefault="00CC40A7" w:rsidP="00CC40A7">
      <w:r w:rsidRPr="00F77E9F">
        <w:t xml:space="preserve">    1 &amp; 1 &amp; 0 &amp; 2 \\</w:t>
      </w:r>
    </w:p>
    <w:p w14:paraId="615D7DA3" w14:textId="77777777" w:rsidR="00CC40A7" w:rsidRPr="00F77E9F" w:rsidRDefault="00CC40A7" w:rsidP="00CC40A7">
      <w:r w:rsidRPr="00F77E9F">
        <w:t xml:space="preserve">    2 &amp; 1 &amp; 2 &amp; 0 \\</w:t>
      </w:r>
    </w:p>
    <w:p w14:paraId="5AA9B7FF" w14:textId="77777777" w:rsidR="00CC40A7" w:rsidRPr="00F77E9F" w:rsidRDefault="00CC40A7" w:rsidP="00CC40A7">
      <w:r w:rsidRPr="00F77E9F">
        <w:t>\end{bmatrix}</w:t>
      </w:r>
    </w:p>
    <w:p w14:paraId="3C048D0D" w14:textId="77777777" w:rsidR="00CC40A7" w:rsidRPr="00F77E9F" w:rsidRDefault="00CC40A7" w:rsidP="00CC40A7">
      <w:r w:rsidRPr="00F77E9F">
        <w:t>\]</w:t>
      </w:r>
    </w:p>
    <w:p w14:paraId="15A3F647" w14:textId="77777777" w:rsidR="00CC40A7" w:rsidRPr="00F77E9F" w:rsidRDefault="00CC40A7" w:rsidP="00CC40A7">
      <w:r w:rsidRPr="00F77E9F">
        <w:lastRenderedPageBreak/>
        <w:t>\begin{figure}[H]</w:t>
      </w:r>
    </w:p>
    <w:p w14:paraId="4E2BD15E" w14:textId="77777777" w:rsidR="00CC40A7" w:rsidRPr="00F77E9F" w:rsidRDefault="00CC40A7" w:rsidP="00CC40A7">
      <w:r w:rsidRPr="00F77E9F">
        <w:t>\centering</w:t>
      </w:r>
    </w:p>
    <w:p w14:paraId="020BD93F" w14:textId="77777777" w:rsidR="00CC40A7" w:rsidRPr="00F77E9F" w:rsidRDefault="00CC40A7" w:rsidP="00CC40A7">
      <w:r w:rsidRPr="00F77E9F">
        <w:t>\begin{tikzpicture}[-&gt;,&gt;=stealth',shorten &gt;=1pt,auto,node distance=3cm,</w:t>
      </w:r>
    </w:p>
    <w:p w14:paraId="1B99EE0D" w14:textId="77777777" w:rsidR="00CC40A7" w:rsidRPr="00F77E9F" w:rsidRDefault="00CC40A7" w:rsidP="00CC40A7">
      <w:r w:rsidRPr="00F77E9F">
        <w:t xml:space="preserve">                    thick,main node/.style={circle,draw,font=\sffamily\Large\bfseries}]</w:t>
      </w:r>
    </w:p>
    <w:p w14:paraId="7B4E29FC" w14:textId="77777777" w:rsidR="00CC40A7" w:rsidRPr="00F77E9F" w:rsidRDefault="00CC40A7" w:rsidP="00CC40A7"/>
    <w:p w14:paraId="00ADA169" w14:textId="77777777" w:rsidR="00CC40A7" w:rsidRPr="00F77E9F" w:rsidRDefault="00CC40A7" w:rsidP="00CC40A7">
      <w:r w:rsidRPr="00F77E9F">
        <w:t xml:space="preserve">  \node[main node] (0) {0};</w:t>
      </w:r>
    </w:p>
    <w:p w14:paraId="2015EC2C" w14:textId="77777777" w:rsidR="00CC40A7" w:rsidRPr="00F77E9F" w:rsidRDefault="00CC40A7" w:rsidP="00CC40A7">
      <w:r w:rsidRPr="00F77E9F">
        <w:t xml:space="preserve">  \node[main node] (2) [right of=0] {2};</w:t>
      </w:r>
    </w:p>
    <w:p w14:paraId="04122237" w14:textId="77777777" w:rsidR="00CC40A7" w:rsidRPr="00F77E9F" w:rsidRDefault="00CC40A7" w:rsidP="00CC40A7">
      <w:r w:rsidRPr="00F77E9F">
        <w:t xml:space="preserve">  \node[main node] (1) [above of=2] {1};</w:t>
      </w:r>
    </w:p>
    <w:p w14:paraId="46B748DF" w14:textId="77777777" w:rsidR="00CC40A7" w:rsidRPr="00F77E9F" w:rsidRDefault="00CC40A7" w:rsidP="00CC40A7">
      <w:r w:rsidRPr="00F77E9F">
        <w:t xml:space="preserve">  \node[main node] (3) [right of=2] {3};</w:t>
      </w:r>
    </w:p>
    <w:p w14:paraId="00736DA4" w14:textId="77777777" w:rsidR="00CC40A7" w:rsidRPr="00F77E9F" w:rsidRDefault="00CC40A7" w:rsidP="00CC40A7"/>
    <w:p w14:paraId="6741E778" w14:textId="77777777" w:rsidR="00CC40A7" w:rsidRPr="00F77E9F" w:rsidRDefault="00CC40A7" w:rsidP="00CC40A7">
      <w:r w:rsidRPr="00F77E9F">
        <w:t>\path[every node/.style={font=\sffamily\small}]</w:t>
      </w:r>
    </w:p>
    <w:p w14:paraId="6659DDF4" w14:textId="77777777" w:rsidR="00CC40A7" w:rsidRPr="00F77E9F" w:rsidRDefault="00CC40A7" w:rsidP="00CC40A7">
      <w:r w:rsidRPr="00F77E9F">
        <w:t xml:space="preserve">    (0) edge node {1} (2)</w:t>
      </w:r>
    </w:p>
    <w:p w14:paraId="20A4CC82" w14:textId="77777777" w:rsidR="00CC40A7" w:rsidRPr="00F77E9F" w:rsidRDefault="00CC40A7" w:rsidP="00CC40A7">
      <w:r w:rsidRPr="00F77E9F">
        <w:t xml:space="preserve">        edge node {1} (1)</w:t>
      </w:r>
    </w:p>
    <w:p w14:paraId="6D465C28" w14:textId="77777777" w:rsidR="00CC40A7" w:rsidRPr="00F77E9F" w:rsidRDefault="00CC40A7" w:rsidP="00CC40A7">
      <w:r w:rsidRPr="00F77E9F">
        <w:tab/>
        <w:t>(1) edge node {} (0)</w:t>
      </w:r>
    </w:p>
    <w:p w14:paraId="3F4A6EEE" w14:textId="77777777" w:rsidR="00CC40A7" w:rsidRPr="00F77E9F" w:rsidRDefault="00CC40A7" w:rsidP="00CC40A7">
      <w:r w:rsidRPr="00F77E9F">
        <w:t xml:space="preserve">        edge node {1} (2)</w:t>
      </w:r>
    </w:p>
    <w:p w14:paraId="258E78CE" w14:textId="77777777" w:rsidR="00CC40A7" w:rsidRPr="00F77E9F" w:rsidRDefault="00CC40A7" w:rsidP="00CC40A7">
      <w:r w:rsidRPr="00F77E9F">
        <w:t xml:space="preserve">    (2) edge node {} (0)</w:t>
      </w:r>
    </w:p>
    <w:p w14:paraId="65BD303B" w14:textId="77777777" w:rsidR="00CC40A7" w:rsidRPr="00F77E9F" w:rsidRDefault="00CC40A7" w:rsidP="00CC40A7">
      <w:r w:rsidRPr="00F77E9F">
        <w:t xml:space="preserve">        edge node {} (1)</w:t>
      </w:r>
    </w:p>
    <w:p w14:paraId="25F02685" w14:textId="77777777" w:rsidR="00CC40A7" w:rsidRPr="00F77E9F" w:rsidRDefault="00CC40A7" w:rsidP="00CC40A7">
      <w:r w:rsidRPr="00F77E9F">
        <w:t xml:space="preserve">        edge node {10} (3)</w:t>
      </w:r>
    </w:p>
    <w:p w14:paraId="0902830D" w14:textId="77777777" w:rsidR="00CC40A7" w:rsidRPr="00F77E9F" w:rsidRDefault="00CC40A7" w:rsidP="00CC40A7">
      <w:r w:rsidRPr="00F77E9F">
        <w:t xml:space="preserve">    (3) </w:t>
      </w:r>
    </w:p>
    <w:p w14:paraId="406A4F2E" w14:textId="77777777" w:rsidR="00CC40A7" w:rsidRPr="00F77E9F" w:rsidRDefault="00CC40A7" w:rsidP="00CC40A7">
      <w:r w:rsidRPr="00F77E9F">
        <w:t xml:space="preserve">        edge node {} (2)</w:t>
      </w:r>
    </w:p>
    <w:p w14:paraId="496C8029" w14:textId="77777777" w:rsidR="00CC40A7" w:rsidRPr="00F77E9F" w:rsidRDefault="00CC40A7" w:rsidP="00CC40A7">
      <w:r w:rsidRPr="00F77E9F">
        <w:t>;</w:t>
      </w:r>
    </w:p>
    <w:p w14:paraId="627D86AD" w14:textId="77777777" w:rsidR="00CC40A7" w:rsidRPr="00F77E9F" w:rsidRDefault="00CC40A7" w:rsidP="00CC40A7">
      <w:r w:rsidRPr="00F77E9F">
        <w:t>\end{tikzpicture}</w:t>
      </w:r>
    </w:p>
    <w:p w14:paraId="04A47644" w14:textId="77777777" w:rsidR="00CC40A7" w:rsidRPr="00F77E9F" w:rsidRDefault="00CC40A7" w:rsidP="00CC40A7">
      <w:r w:rsidRPr="00F77E9F">
        <w:t>\label{example:rip:2}</w:t>
      </w:r>
    </w:p>
    <w:p w14:paraId="3459B2E5" w14:textId="3E703B5C" w:rsidR="00CC40A7" w:rsidRPr="00F77E9F" w:rsidRDefault="00CC40A7" w:rsidP="00CC40A7">
      <w:r w:rsidRPr="00F77E9F">
        <w:t xml:space="preserve">\caption{Example </w:t>
      </w:r>
      <w:ins w:id="381" w:author="Proofed" w:date="2018-06-06T07:15:00Z">
        <w:r w:rsidR="00F63397">
          <w:t>o</w:t>
        </w:r>
      </w:ins>
      <w:del w:id="382" w:author="Proofed" w:date="2018-06-06T07:15:00Z">
        <w:r w:rsidRPr="00F77E9F" w:rsidDel="00F63397">
          <w:delText>O</w:delText>
        </w:r>
      </w:del>
      <w:r w:rsidRPr="00F77E9F">
        <w:t>f RIP solution 2}</w:t>
      </w:r>
    </w:p>
    <w:p w14:paraId="7030CAC3" w14:textId="77777777" w:rsidR="00CC40A7" w:rsidRPr="00F77E9F" w:rsidRDefault="00CC40A7" w:rsidP="00CC40A7">
      <w:r w:rsidRPr="00F77E9F">
        <w:t>\end{figure}</w:t>
      </w:r>
    </w:p>
    <w:p w14:paraId="1ADF974C" w14:textId="77777777" w:rsidR="00CC40A7" w:rsidRPr="00F77E9F" w:rsidRDefault="00CC40A7" w:rsidP="00CC40A7">
      <w:r w:rsidRPr="00F77E9F">
        <w:t>Then for example 2, we will get the following initial path problem adjacency matrix.</w:t>
      </w:r>
    </w:p>
    <w:p w14:paraId="0EBC0D36" w14:textId="77777777" w:rsidR="00CC40A7" w:rsidRPr="00F77E9F" w:rsidRDefault="00CC40A7" w:rsidP="00CC40A7">
      <w:r w:rsidRPr="00F77E9F">
        <w:t>\[</w:t>
      </w:r>
    </w:p>
    <w:p w14:paraId="5F5398D9" w14:textId="77777777" w:rsidR="00CC40A7" w:rsidRPr="00F77E9F" w:rsidRDefault="00CC40A7" w:rsidP="00CC40A7">
      <w:r w:rsidRPr="00F77E9F">
        <w:t>\begin{bmatrix}</w:t>
      </w:r>
    </w:p>
    <w:p w14:paraId="251B9A92" w14:textId="77777777" w:rsidR="00CC40A7" w:rsidRPr="00F77E9F" w:rsidRDefault="00CC40A7" w:rsidP="00CC40A7">
      <w:r w:rsidRPr="00F77E9F">
        <w:t xml:space="preserve">    \infty &amp; 1 &amp; 1 &amp; \infty \\</w:t>
      </w:r>
    </w:p>
    <w:p w14:paraId="2F058F6F" w14:textId="77777777" w:rsidR="00CC40A7" w:rsidRPr="00F77E9F" w:rsidRDefault="00CC40A7" w:rsidP="00CC40A7">
      <w:r w:rsidRPr="00F77E9F">
        <w:t xml:space="preserve">    1 &amp; \infty &amp; 1 &amp; \infty \\</w:t>
      </w:r>
    </w:p>
    <w:p w14:paraId="035C583D" w14:textId="77777777" w:rsidR="00CC40A7" w:rsidRPr="00F77E9F" w:rsidRDefault="00CC40A7" w:rsidP="00CC40A7">
      <w:r w:rsidRPr="00F77E9F">
        <w:t xml:space="preserve">    1 &amp; 1 &amp; \infty &amp; 10 \\</w:t>
      </w:r>
    </w:p>
    <w:p w14:paraId="08B1D782" w14:textId="77777777" w:rsidR="00CC40A7" w:rsidRPr="00F77E9F" w:rsidRDefault="00CC40A7" w:rsidP="00CC40A7">
      <w:r w:rsidRPr="00F77E9F">
        <w:t xml:space="preserve">    \infty &amp; \infty &amp; 10 &amp; \infty \\</w:t>
      </w:r>
    </w:p>
    <w:p w14:paraId="29A5444F" w14:textId="77777777" w:rsidR="00CC40A7" w:rsidRPr="00F77E9F" w:rsidRDefault="00CC40A7" w:rsidP="00CC40A7">
      <w:r w:rsidRPr="00F77E9F">
        <w:t>\end{bmatrix}</w:t>
      </w:r>
    </w:p>
    <w:p w14:paraId="443A5960" w14:textId="77777777" w:rsidR="00CC40A7" w:rsidRPr="00F77E9F" w:rsidRDefault="00CC40A7" w:rsidP="00CC40A7">
      <w:r w:rsidRPr="00F77E9F">
        <w:t>\]</w:t>
      </w:r>
    </w:p>
    <w:p w14:paraId="0D838714" w14:textId="77777777" w:rsidR="00CC40A7" w:rsidRPr="00F77E9F" w:rsidRDefault="00CC40A7" w:rsidP="00CC40A7">
      <w:r w:rsidRPr="00F77E9F">
        <w:t>After using the RIP protocol for matrix calculations (multiplication), we obtained such an adjacency matrix as the result:</w:t>
      </w:r>
    </w:p>
    <w:p w14:paraId="09E1BD85" w14:textId="77777777" w:rsidR="00CC40A7" w:rsidRPr="00F77E9F" w:rsidRDefault="00CC40A7" w:rsidP="00CC40A7">
      <w:r w:rsidRPr="00F77E9F">
        <w:t>\[</w:t>
      </w:r>
    </w:p>
    <w:p w14:paraId="34305416" w14:textId="77777777" w:rsidR="00CC40A7" w:rsidRPr="00F77E9F" w:rsidRDefault="00CC40A7" w:rsidP="00CC40A7">
      <w:r w:rsidRPr="00F77E9F">
        <w:t>\begin{bmatrix}</w:t>
      </w:r>
    </w:p>
    <w:p w14:paraId="3D168F62" w14:textId="77777777" w:rsidR="00CC40A7" w:rsidRPr="00F77E9F" w:rsidRDefault="00CC40A7" w:rsidP="00CC40A7">
      <w:r w:rsidRPr="00F77E9F">
        <w:t xml:space="preserve">    0 &amp; 1 &amp; 1 &amp; 11 \\</w:t>
      </w:r>
    </w:p>
    <w:p w14:paraId="25876FB4" w14:textId="77777777" w:rsidR="00CC40A7" w:rsidRPr="00F77E9F" w:rsidRDefault="00CC40A7" w:rsidP="00CC40A7">
      <w:r w:rsidRPr="00F77E9F">
        <w:t xml:space="preserve">    1 &amp; 0 &amp; 1 &amp; 11 \\</w:t>
      </w:r>
    </w:p>
    <w:p w14:paraId="57D522B5" w14:textId="77777777" w:rsidR="00CC40A7" w:rsidRPr="00F77E9F" w:rsidRDefault="00CC40A7" w:rsidP="00CC40A7">
      <w:r w:rsidRPr="00F77E9F">
        <w:t xml:space="preserve">    1 &amp; 1 &amp; 0 &amp; 10 \\</w:t>
      </w:r>
    </w:p>
    <w:p w14:paraId="26A15D30" w14:textId="77777777" w:rsidR="00CC40A7" w:rsidRPr="00F77E9F" w:rsidRDefault="00CC40A7" w:rsidP="00CC40A7">
      <w:r w:rsidRPr="00F77E9F">
        <w:t xml:space="preserve">    11 &amp; 11 &amp; 10 &amp; 0 \\</w:t>
      </w:r>
    </w:p>
    <w:p w14:paraId="1780AF57" w14:textId="77777777" w:rsidR="00CC40A7" w:rsidRPr="00F77E9F" w:rsidRDefault="00CC40A7" w:rsidP="00CC40A7">
      <w:r w:rsidRPr="00F77E9F">
        <w:t>\end{bmatrix}</w:t>
      </w:r>
    </w:p>
    <w:p w14:paraId="3ED35939" w14:textId="77777777" w:rsidR="00CC40A7" w:rsidRPr="00F77E9F" w:rsidRDefault="00CC40A7" w:rsidP="00CC40A7">
      <w:r w:rsidRPr="00F77E9F">
        <w:t>\]</w:t>
      </w:r>
    </w:p>
    <w:p w14:paraId="4D12B786" w14:textId="77777777" w:rsidR="00CC40A7" w:rsidRPr="00F77E9F" w:rsidRDefault="00CC40A7" w:rsidP="00CC40A7"/>
    <w:p w14:paraId="62176505" w14:textId="77777777" w:rsidR="00CC40A7" w:rsidRPr="00F77E9F" w:rsidRDefault="00CC40A7" w:rsidP="00CC40A7">
      <w:r w:rsidRPr="00F77E9F">
        <w:t>\section{Previous Problem in L11}</w:t>
      </w:r>
    </w:p>
    <w:p w14:paraId="368B6CC0" w14:textId="534AA9BD" w:rsidR="00CC40A7" w:rsidRPr="00F77E9F" w:rsidRDefault="00CC40A7" w:rsidP="00CC40A7">
      <w:r w:rsidRPr="00F77E9F">
        <w:lastRenderedPageBreak/>
        <w:t>However,</w:t>
      </w:r>
      <w:ins w:id="383" w:author="Proofed" w:date="2018-06-06T07:15:00Z">
        <w:r w:rsidR="00F63397">
          <w:t xml:space="preserve"> </w:t>
        </w:r>
      </w:ins>
      <w:r w:rsidRPr="00F77E9F">
        <w:t>RIP will also have a series of problems. For example, when a node has no edges connected to all other nodes, the RIP matrix calculation (without pre-limit</w:t>
      </w:r>
      <w:ins w:id="384" w:author="Proofed" w:date="2018-06-06T07:15:00Z">
        <w:r w:rsidR="00F63397">
          <w:t>ing</w:t>
        </w:r>
      </w:ins>
      <w:r w:rsidRPr="00F77E9F">
        <w:t xml:space="preserve"> the maximum number of calculation steps) will continue infinitely. Even if the maximum number of calculation steps is set in advance, RIP still has some deficiencies</w:t>
      </w:r>
      <w:del w:id="385" w:author="Proofed" w:date="2018-06-06T07:16:00Z">
        <w:r w:rsidRPr="00F77E9F" w:rsidDel="00F63397">
          <w:delText xml:space="preserve"> in efficiency</w:delText>
        </w:r>
      </w:del>
      <w:r w:rsidRPr="00F77E9F">
        <w:t xml:space="preserve">. </w:t>
      </w:r>
    </w:p>
    <w:p w14:paraId="1DD7C5DD" w14:textId="6ED07A1A" w:rsidR="00CC40A7" w:rsidRPr="00F77E9F" w:rsidRDefault="00CC40A7" w:rsidP="00CC40A7">
      <w:r w:rsidRPr="00F77E9F">
        <w:t xml:space="preserve">This leads to the problem that not all real-world problems can be solved directly </w:t>
      </w:r>
      <w:ins w:id="386" w:author="Proofed" w:date="2018-06-06T07:16:00Z">
        <w:r w:rsidR="00F63397">
          <w:t xml:space="preserve">using </w:t>
        </w:r>
      </w:ins>
      <w:del w:id="387" w:author="Proofed" w:date="2018-06-06T07:16:00Z">
        <w:r w:rsidRPr="00F77E9F" w:rsidDel="00F63397">
          <w:delText xml:space="preserve">with </w:delText>
        </w:r>
      </w:del>
      <w:ins w:id="388" w:author="Proofed" w:date="2018-06-06T07:16:00Z">
        <w:r w:rsidR="00F63397">
          <w:t>the</w:t>
        </w:r>
      </w:ins>
      <w:del w:id="389" w:author="Proofed" w:date="2018-06-06T07:16:00Z">
        <w:r w:rsidRPr="00F77E9F" w:rsidDel="00F63397">
          <w:delText>the</w:delText>
        </w:r>
      </w:del>
      <w:r w:rsidRPr="00F77E9F">
        <w:t xml:space="preserve"> simple matrix semiring. </w:t>
      </w:r>
    </w:p>
    <w:p w14:paraId="79CE6707" w14:textId="0A40269F" w:rsidR="00CC40A7" w:rsidRPr="00F77E9F" w:rsidRDefault="00CC40A7" w:rsidP="00CC40A7">
      <w:r w:rsidRPr="00F77E9F">
        <w:t xml:space="preserve">For instance, we may meet the following situation </w:t>
      </w:r>
      <w:ins w:id="390" w:author="Proofed" w:date="2018-06-06T07:16:00Z">
        <w:r w:rsidR="00605A90">
          <w:t xml:space="preserve">where </w:t>
        </w:r>
      </w:ins>
      <w:del w:id="391" w:author="Proofed" w:date="2018-06-06T07:16:00Z">
        <w:r w:rsidRPr="00F77E9F" w:rsidDel="00605A90">
          <w:delText>(</w:delText>
        </w:r>
      </w:del>
      <w:r w:rsidRPr="00F77E9F">
        <w:t>node 3 is not connected to all other nodes</w:t>
      </w:r>
      <w:del w:id="392" w:author="Proofed" w:date="2018-06-06T07:16:00Z">
        <w:r w:rsidRPr="00F77E9F" w:rsidDel="00605A90">
          <w:delText>)</w:delText>
        </w:r>
      </w:del>
      <w:r w:rsidRPr="00F77E9F">
        <w:t>.</w:t>
      </w:r>
    </w:p>
    <w:p w14:paraId="7E537D23" w14:textId="77777777" w:rsidR="00CC40A7" w:rsidRPr="00F77E9F" w:rsidRDefault="00CC40A7" w:rsidP="00CC40A7">
      <w:r w:rsidRPr="00F77E9F">
        <w:t>\begin{figure}[H]</w:t>
      </w:r>
    </w:p>
    <w:p w14:paraId="63F4A2D2" w14:textId="77777777" w:rsidR="00CC40A7" w:rsidRPr="00F77E9F" w:rsidRDefault="00CC40A7" w:rsidP="00CC40A7">
      <w:r w:rsidRPr="00F77E9F">
        <w:t>\centering</w:t>
      </w:r>
    </w:p>
    <w:p w14:paraId="3B173CEA" w14:textId="77777777" w:rsidR="00CC40A7" w:rsidRPr="00F77E9F" w:rsidRDefault="00CC40A7" w:rsidP="00CC40A7">
      <w:r w:rsidRPr="00F77E9F">
        <w:t>\begin{tikzpicture}[-&gt;,&gt;=stealth',shorten &gt;=1pt,auto,node distance=3cm,</w:t>
      </w:r>
    </w:p>
    <w:p w14:paraId="0588A2B2" w14:textId="77777777" w:rsidR="00CC40A7" w:rsidRPr="00F77E9F" w:rsidRDefault="00CC40A7" w:rsidP="00CC40A7">
      <w:r w:rsidRPr="00F77E9F">
        <w:t xml:space="preserve">                    thick,main node/.style={circle,draw,font=\sffamily\Large\bfseries}]</w:t>
      </w:r>
    </w:p>
    <w:p w14:paraId="65D6374A" w14:textId="77777777" w:rsidR="00CC40A7" w:rsidRPr="00F77E9F" w:rsidRDefault="00CC40A7" w:rsidP="00CC40A7"/>
    <w:p w14:paraId="66140DAA" w14:textId="77777777" w:rsidR="00CC40A7" w:rsidRPr="00F77E9F" w:rsidRDefault="00CC40A7" w:rsidP="00CC40A7">
      <w:r w:rsidRPr="00F77E9F">
        <w:t xml:space="preserve">  \node[main node] (0) {0};</w:t>
      </w:r>
    </w:p>
    <w:p w14:paraId="2A5D0F4C" w14:textId="77777777" w:rsidR="00CC40A7" w:rsidRPr="00F77E9F" w:rsidRDefault="00CC40A7" w:rsidP="00CC40A7">
      <w:r w:rsidRPr="00F77E9F">
        <w:t xml:space="preserve">  \node[main node] (2) [right of=0] {2};</w:t>
      </w:r>
    </w:p>
    <w:p w14:paraId="4F209699" w14:textId="77777777" w:rsidR="00CC40A7" w:rsidRPr="00F77E9F" w:rsidRDefault="00CC40A7" w:rsidP="00CC40A7">
      <w:r w:rsidRPr="00F77E9F">
        <w:t xml:space="preserve">  \node[main node] (1) [above of=2] {1};</w:t>
      </w:r>
    </w:p>
    <w:p w14:paraId="303E4A11" w14:textId="77777777" w:rsidR="00CC40A7" w:rsidRPr="00F77E9F" w:rsidRDefault="00CC40A7" w:rsidP="00CC40A7">
      <w:r w:rsidRPr="00F77E9F">
        <w:t xml:space="preserve">  \node[main node] (3) [right of=2] {3};</w:t>
      </w:r>
    </w:p>
    <w:p w14:paraId="60AC49E3" w14:textId="77777777" w:rsidR="00CC40A7" w:rsidRPr="00F77E9F" w:rsidRDefault="00CC40A7" w:rsidP="00CC40A7"/>
    <w:p w14:paraId="4C9B6FE4" w14:textId="77777777" w:rsidR="00CC40A7" w:rsidRPr="00F77E9F" w:rsidRDefault="00CC40A7" w:rsidP="00CC40A7">
      <w:r w:rsidRPr="00F77E9F">
        <w:t>\path[every node/.style={font=\sffamily\small}]</w:t>
      </w:r>
    </w:p>
    <w:p w14:paraId="02206349" w14:textId="77777777" w:rsidR="00CC40A7" w:rsidRPr="00F77E9F" w:rsidRDefault="00CC40A7" w:rsidP="00CC40A7">
      <w:r w:rsidRPr="00F77E9F">
        <w:t xml:space="preserve">    (0) edge node {1} (2)</w:t>
      </w:r>
    </w:p>
    <w:p w14:paraId="2F8D98C0" w14:textId="77777777" w:rsidR="00CC40A7" w:rsidRPr="00F77E9F" w:rsidRDefault="00CC40A7" w:rsidP="00CC40A7">
      <w:r w:rsidRPr="00F77E9F">
        <w:t xml:space="preserve">        edge node {1} (1)</w:t>
      </w:r>
    </w:p>
    <w:p w14:paraId="6629BE30" w14:textId="77777777" w:rsidR="00CC40A7" w:rsidRPr="00F77E9F" w:rsidRDefault="00CC40A7" w:rsidP="00CC40A7">
      <w:r w:rsidRPr="00F77E9F">
        <w:tab/>
        <w:t>(1) edge node {} (0)</w:t>
      </w:r>
    </w:p>
    <w:p w14:paraId="6A72305F" w14:textId="77777777" w:rsidR="00CC40A7" w:rsidRPr="00F77E9F" w:rsidRDefault="00CC40A7" w:rsidP="00CC40A7">
      <w:r w:rsidRPr="00F77E9F">
        <w:t xml:space="preserve">        edge node {1} (2)</w:t>
      </w:r>
    </w:p>
    <w:p w14:paraId="39B68CCC" w14:textId="77777777" w:rsidR="00CC40A7" w:rsidRPr="00F77E9F" w:rsidRDefault="00CC40A7" w:rsidP="00CC40A7">
      <w:r w:rsidRPr="00F77E9F">
        <w:t xml:space="preserve">    (2) edge node {} (0)</w:t>
      </w:r>
    </w:p>
    <w:p w14:paraId="2B44313F" w14:textId="77777777" w:rsidR="00CC40A7" w:rsidRPr="00F77E9F" w:rsidRDefault="00CC40A7" w:rsidP="00CC40A7">
      <w:r w:rsidRPr="00F77E9F">
        <w:t xml:space="preserve">        edge node {} (1)</w:t>
      </w:r>
    </w:p>
    <w:p w14:paraId="72220E22" w14:textId="77777777" w:rsidR="00CC40A7" w:rsidRPr="00F77E9F" w:rsidRDefault="00CC40A7" w:rsidP="00CC40A7">
      <w:r w:rsidRPr="00F77E9F">
        <w:t>;</w:t>
      </w:r>
    </w:p>
    <w:p w14:paraId="1F851CCC" w14:textId="77777777" w:rsidR="00CC40A7" w:rsidRPr="00F77E9F" w:rsidRDefault="00CC40A7" w:rsidP="00CC40A7">
      <w:r w:rsidRPr="00F77E9F">
        <w:t>\end{tikzpicture}</w:t>
      </w:r>
    </w:p>
    <w:p w14:paraId="50AE8E0F" w14:textId="77777777" w:rsidR="00CC40A7" w:rsidRPr="00F77E9F" w:rsidRDefault="00CC40A7" w:rsidP="00CC40A7">
      <w:r w:rsidRPr="00F77E9F">
        <w:t>\label{example:rip:3}</w:t>
      </w:r>
    </w:p>
    <w:p w14:paraId="538CA805" w14:textId="5A166379" w:rsidR="00CC40A7" w:rsidRPr="00F77E9F" w:rsidRDefault="00CC40A7" w:rsidP="00CC40A7">
      <w:r w:rsidRPr="00F77E9F">
        <w:t xml:space="preserve">\caption{Example </w:t>
      </w:r>
      <w:ins w:id="393" w:author="Proofed" w:date="2018-06-06T07:17:00Z">
        <w:r w:rsidR="00605A90">
          <w:t>o</w:t>
        </w:r>
      </w:ins>
      <w:del w:id="394" w:author="Proofed" w:date="2018-06-06T07:17:00Z">
        <w:r w:rsidRPr="00F77E9F" w:rsidDel="00605A90">
          <w:delText>O</w:delText>
        </w:r>
      </w:del>
      <w:r w:rsidRPr="00F77E9F">
        <w:t>f RIP solution 3}</w:t>
      </w:r>
    </w:p>
    <w:p w14:paraId="5616A819" w14:textId="77777777" w:rsidR="00CC40A7" w:rsidRPr="00F77E9F" w:rsidRDefault="00CC40A7" w:rsidP="00CC40A7">
      <w:r w:rsidRPr="00F77E9F">
        <w:t>\end{figure}</w:t>
      </w:r>
    </w:p>
    <w:p w14:paraId="3E3BB095" w14:textId="610CAE54" w:rsidR="00CC40A7" w:rsidRPr="00F77E9F" w:rsidRDefault="00CC40A7" w:rsidP="00CC40A7">
      <w:r w:rsidRPr="00F77E9F">
        <w:t xml:space="preserve">We will </w:t>
      </w:r>
      <w:del w:id="395" w:author="Proofed" w:date="2018-06-06T07:17:00Z">
        <w:r w:rsidRPr="00F77E9F" w:rsidDel="00605A90">
          <w:delText xml:space="preserve">get </w:delText>
        </w:r>
      </w:del>
      <w:ins w:id="396" w:author="Proofed" w:date="2018-06-06T07:17:00Z">
        <w:r w:rsidR="00605A90">
          <w:t>obtain</w:t>
        </w:r>
        <w:r w:rsidR="00605A90" w:rsidRPr="00F77E9F">
          <w:t xml:space="preserve"> </w:t>
        </w:r>
      </w:ins>
      <w:r w:rsidRPr="00F77E9F">
        <w:t>the following initial path problem matrix.</w:t>
      </w:r>
    </w:p>
    <w:p w14:paraId="12F21461" w14:textId="77777777" w:rsidR="00CC40A7" w:rsidRPr="00F77E9F" w:rsidRDefault="00CC40A7" w:rsidP="00CC40A7">
      <w:r w:rsidRPr="00F77E9F">
        <w:t>\[</w:t>
      </w:r>
    </w:p>
    <w:p w14:paraId="6C049551" w14:textId="77777777" w:rsidR="00CC40A7" w:rsidRPr="00F77E9F" w:rsidRDefault="00CC40A7" w:rsidP="00CC40A7">
      <w:r w:rsidRPr="00F77E9F">
        <w:t>\begin{bmatrix}</w:t>
      </w:r>
    </w:p>
    <w:p w14:paraId="06E13A97" w14:textId="77777777" w:rsidR="00CC40A7" w:rsidRPr="00F77E9F" w:rsidRDefault="00CC40A7" w:rsidP="00CC40A7">
      <w:r w:rsidRPr="00F77E9F">
        <w:t xml:space="preserve">    0 &amp; 1 &amp; 1 &amp; \infty \\</w:t>
      </w:r>
    </w:p>
    <w:p w14:paraId="09917792" w14:textId="77777777" w:rsidR="00CC40A7" w:rsidRPr="00F77E9F" w:rsidRDefault="00CC40A7" w:rsidP="00CC40A7">
      <w:r w:rsidRPr="00F77E9F">
        <w:t xml:space="preserve">    1 &amp; 0 &amp; 1 &amp; \infty \\</w:t>
      </w:r>
    </w:p>
    <w:p w14:paraId="2CA4BECF" w14:textId="77777777" w:rsidR="00CC40A7" w:rsidRPr="00F77E9F" w:rsidRDefault="00CC40A7" w:rsidP="00CC40A7">
      <w:r w:rsidRPr="00F77E9F">
        <w:t xml:space="preserve">    1 &amp; 1 &amp; 0 &amp; \infty \\</w:t>
      </w:r>
    </w:p>
    <w:p w14:paraId="4738C977" w14:textId="77777777" w:rsidR="00CC40A7" w:rsidRPr="00F77E9F" w:rsidRDefault="00CC40A7" w:rsidP="00CC40A7">
      <w:r w:rsidRPr="00F77E9F">
        <w:t xml:space="preserve">    \infty &amp; \infty &amp; \infty &amp; 0 \\</w:t>
      </w:r>
    </w:p>
    <w:p w14:paraId="6895B1E5" w14:textId="77777777" w:rsidR="00CC40A7" w:rsidRPr="00F77E9F" w:rsidRDefault="00CC40A7" w:rsidP="00CC40A7">
      <w:r w:rsidRPr="00F77E9F">
        <w:t>\end{bmatrix}</w:t>
      </w:r>
    </w:p>
    <w:p w14:paraId="51D68BF6" w14:textId="77777777" w:rsidR="00CC40A7" w:rsidRPr="00F77E9F" w:rsidRDefault="00CC40A7" w:rsidP="00CC40A7">
      <w:r w:rsidRPr="00F77E9F">
        <w:t>\]</w:t>
      </w:r>
    </w:p>
    <w:p w14:paraId="2EC43A2E" w14:textId="7FDD4D72" w:rsidR="00CC40A7" w:rsidRPr="00F77E9F" w:rsidRDefault="00CC40A7" w:rsidP="00CC40A7">
      <w:r w:rsidRPr="00F77E9F">
        <w:t xml:space="preserve">After using the RIP protocol for n-step matrix calculations (multiplication), </w:t>
      </w:r>
      <w:ins w:id="397" w:author="Proofed" w:date="2018-06-06T07:18:00Z">
        <w:r w:rsidR="00605A90">
          <w:t xml:space="preserve">a matrix such as this was </w:t>
        </w:r>
      </w:ins>
      <w:del w:id="398" w:author="Proofed" w:date="2018-06-06T07:18:00Z">
        <w:r w:rsidRPr="00F77E9F" w:rsidDel="00605A90">
          <w:delText xml:space="preserve">we </w:delText>
        </w:r>
      </w:del>
      <w:r w:rsidRPr="00F77E9F">
        <w:t>obtained</w:t>
      </w:r>
      <w:del w:id="399" w:author="Proofed" w:date="2018-06-06T07:18:00Z">
        <w:r w:rsidRPr="00F77E9F" w:rsidDel="00605A90">
          <w:delText xml:space="preserve"> such a matrix</w:delText>
        </w:r>
      </w:del>
      <w:r w:rsidRPr="00F77E9F">
        <w:t>:</w:t>
      </w:r>
    </w:p>
    <w:p w14:paraId="38F8BA12" w14:textId="77777777" w:rsidR="00CC40A7" w:rsidRPr="00F77E9F" w:rsidRDefault="00CC40A7" w:rsidP="00CC40A7">
      <w:r w:rsidRPr="00F77E9F">
        <w:t>\[</w:t>
      </w:r>
    </w:p>
    <w:p w14:paraId="390729B1" w14:textId="77777777" w:rsidR="00CC40A7" w:rsidRPr="00F77E9F" w:rsidRDefault="00CC40A7" w:rsidP="00CC40A7">
      <w:r w:rsidRPr="00F77E9F">
        <w:t>\begin{bmatrix}</w:t>
      </w:r>
    </w:p>
    <w:p w14:paraId="62D74D61" w14:textId="77777777" w:rsidR="00CC40A7" w:rsidRPr="00F77E9F" w:rsidRDefault="00CC40A7" w:rsidP="00CC40A7">
      <w:r w:rsidRPr="00F77E9F">
        <w:t xml:space="preserve">    0 &amp; 1 &amp; 1 &amp; n+1 \\</w:t>
      </w:r>
    </w:p>
    <w:p w14:paraId="78C07985" w14:textId="77777777" w:rsidR="00CC40A7" w:rsidRPr="00F77E9F" w:rsidRDefault="00CC40A7" w:rsidP="00CC40A7">
      <w:r w:rsidRPr="00F77E9F">
        <w:t xml:space="preserve">    1 &amp; 0 &amp; 1 &amp; n+1 \\</w:t>
      </w:r>
    </w:p>
    <w:p w14:paraId="0B02EA1E" w14:textId="77777777" w:rsidR="00CC40A7" w:rsidRPr="00F77E9F" w:rsidRDefault="00CC40A7" w:rsidP="00CC40A7">
      <w:r w:rsidRPr="00F77E9F">
        <w:t xml:space="preserve">    1 &amp; 1 &amp; 0 &amp; n+1 \\</w:t>
      </w:r>
    </w:p>
    <w:p w14:paraId="09DC2BB0" w14:textId="77777777" w:rsidR="00CC40A7" w:rsidRPr="00F77E9F" w:rsidRDefault="00CC40A7" w:rsidP="00CC40A7">
      <w:r w:rsidRPr="00F77E9F">
        <w:t xml:space="preserve">    \infty &amp; \infty &amp; \infty &amp; 0 \\</w:t>
      </w:r>
    </w:p>
    <w:p w14:paraId="5E84A78C" w14:textId="77777777" w:rsidR="00CC40A7" w:rsidRPr="00F77E9F" w:rsidRDefault="00CC40A7" w:rsidP="00CC40A7">
      <w:r w:rsidRPr="00F77E9F">
        <w:lastRenderedPageBreak/>
        <w:t>\end{bmatrix}</w:t>
      </w:r>
    </w:p>
    <w:p w14:paraId="221C90EF" w14:textId="77777777" w:rsidR="00CC40A7" w:rsidRPr="00F77E9F" w:rsidRDefault="00CC40A7" w:rsidP="00CC40A7">
      <w:r w:rsidRPr="00F77E9F">
        <w:t>\]</w:t>
      </w:r>
    </w:p>
    <w:p w14:paraId="3CF0E9F4" w14:textId="03186147" w:rsidR="00CC40A7" w:rsidRPr="00F77E9F" w:rsidRDefault="00CC40A7" w:rsidP="00CC40A7">
      <w:commentRangeStart w:id="400"/>
      <w:r w:rsidRPr="00F77E9F">
        <w:t>The result shows that if we do not limit the number of steps in the calculation, even though we may get the results of the path we need in the early step</w:t>
      </w:r>
      <w:ins w:id="401" w:author="Proofed" w:date="2018-06-06T07:19:00Z">
        <w:r w:rsidR="00605A90">
          <w:t>s</w:t>
        </w:r>
      </w:ins>
      <w:r w:rsidRPr="00F77E9F">
        <w:t xml:space="preserve"> (e</w:t>
      </w:r>
      <w:ins w:id="402" w:author="Proofed" w:date="2018-06-06T07:18:00Z">
        <w:r w:rsidR="00605A90">
          <w:t>.</w:t>
        </w:r>
      </w:ins>
      <w:r w:rsidRPr="00F77E9F">
        <w:t>g</w:t>
      </w:r>
      <w:ins w:id="403" w:author="Proofed" w:date="2018-06-06T07:18:00Z">
        <w:r w:rsidR="00605A90">
          <w:t>.</w:t>
        </w:r>
      </w:ins>
      <w:r w:rsidRPr="00F77E9F">
        <w:t xml:space="preserve"> </w:t>
      </w:r>
      <w:ins w:id="404" w:author="Proofed" w:date="2018-06-06T07:18:00Z">
        <w:r w:rsidR="00605A90">
          <w:t xml:space="preserve">the </w:t>
        </w:r>
      </w:ins>
      <w:r w:rsidRPr="00F77E9F">
        <w:t xml:space="preserve">path from $a$ to $b$), but a better solution for the entire matrix may be found after </w:t>
      </w:r>
      <w:del w:id="405" w:author="Proofed" w:date="2018-06-06T07:19:00Z">
        <w:r w:rsidRPr="00F77E9F" w:rsidDel="00605A90">
          <w:delText>"</w:delText>
        </w:r>
      </w:del>
      <w:r w:rsidRPr="00F77E9F">
        <w:t>many</w:t>
      </w:r>
      <w:del w:id="406" w:author="Proofed" w:date="2018-06-06T07:19:00Z">
        <w:r w:rsidRPr="00F77E9F" w:rsidDel="00605A90">
          <w:delText>:</w:delText>
        </w:r>
      </w:del>
      <w:r w:rsidRPr="00F77E9F">
        <w:t xml:space="preserve"> steps (or the calculation will </w:t>
      </w:r>
      <w:ins w:id="407" w:author="Proofed" w:date="2018-06-06T07:19:00Z">
        <w:r w:rsidR="00605A90">
          <w:t xml:space="preserve">be </w:t>
        </w:r>
      </w:ins>
      <w:del w:id="408" w:author="Proofed" w:date="2018-06-06T07:19:00Z">
        <w:r w:rsidRPr="00F77E9F" w:rsidDel="00605A90">
          <w:delText xml:space="preserve">counting to </w:delText>
        </w:r>
      </w:del>
      <w:r w:rsidRPr="00F77E9F">
        <w:t>infinit</w:t>
      </w:r>
      <w:ins w:id="409" w:author="Proofed" w:date="2018-06-06T07:19:00Z">
        <w:r w:rsidR="00605A90">
          <w:t>e</w:t>
        </w:r>
      </w:ins>
      <w:del w:id="410" w:author="Proofed" w:date="2018-06-06T07:19:00Z">
        <w:r w:rsidRPr="00F77E9F" w:rsidDel="00605A90">
          <w:delText>y</w:delText>
        </w:r>
      </w:del>
      <w:r w:rsidRPr="00F77E9F">
        <w:t>, which is shown in this example).</w:t>
      </w:r>
      <w:commentRangeEnd w:id="400"/>
      <w:r w:rsidR="00605A90">
        <w:rPr>
          <w:rStyle w:val="CommentReference"/>
        </w:rPr>
        <w:commentReference w:id="400"/>
      </w:r>
    </w:p>
    <w:p w14:paraId="014C1A46" w14:textId="77777777" w:rsidR="00CC40A7" w:rsidRPr="00F77E9F" w:rsidRDefault="00CC40A7" w:rsidP="00CC40A7">
      <w:r w:rsidRPr="00F77E9F">
        <w:t>\subsection{Possible Solution}</w:t>
      </w:r>
    </w:p>
    <w:p w14:paraId="5F98A0BB" w14:textId="3D22D20D" w:rsidR="00CC40A7" w:rsidRPr="00F77E9F" w:rsidRDefault="00CC40A7" w:rsidP="00CC40A7">
      <w:r w:rsidRPr="00F77E9F">
        <w:t xml:space="preserve">Therefore, in the course </w:t>
      </w:r>
      <w:ins w:id="411" w:author="Proofed" w:date="2018-06-06T07:20:00Z">
        <w:r w:rsidR="00605A90">
          <w:t xml:space="preserve">of </w:t>
        </w:r>
      </w:ins>
      <w:r w:rsidRPr="00F77E9F">
        <w:t xml:space="preserve">L11, instead of using RIP and </w:t>
      </w:r>
      <w:ins w:id="412" w:author="Proofed" w:date="2018-06-06T07:20:00Z">
        <w:r w:rsidR="00605A90">
          <w:t xml:space="preserve">a </w:t>
        </w:r>
      </w:ins>
      <w:r w:rsidRPr="00F77E9F">
        <w:t>simple matrix semiring approach, we used another protocol called BGP \cite{rekhter_application_1991}. We start</w:t>
      </w:r>
      <w:ins w:id="413" w:author="Proofed" w:date="2018-06-06T07:20:00Z">
        <w:r w:rsidR="00605A90">
          <w:t>ed</w:t>
        </w:r>
      </w:ins>
      <w:r w:rsidRPr="00F77E9F">
        <w:t xml:space="preserve"> from the simple $(\mathbb{N},min,+)$ semiring that calculate</w:t>
      </w:r>
      <w:ins w:id="414" w:author="Proofed" w:date="2018-06-06T07:20:00Z">
        <w:r w:rsidR="00605A90">
          <w:t>d</w:t>
        </w:r>
      </w:ins>
      <w:r w:rsidRPr="00F77E9F">
        <w:t xml:space="preserve"> the shortest distance</w:t>
      </w:r>
      <w:del w:id="415" w:author="Proofed" w:date="2018-06-06T07:21:00Z">
        <w:r w:rsidRPr="00F77E9F" w:rsidDel="00605A90">
          <w:delText>,</w:delText>
        </w:r>
      </w:del>
      <w:r w:rsidRPr="00F77E9F">
        <w:t xml:space="preserve"> and</w:t>
      </w:r>
      <w:del w:id="416" w:author="Proofed" w:date="2018-06-06T07:21:00Z">
        <w:r w:rsidRPr="00F77E9F" w:rsidDel="00605A90">
          <w:delText xml:space="preserve"> we</w:delText>
        </w:r>
      </w:del>
      <w:r w:rsidRPr="00F77E9F">
        <w:t xml:space="preserve"> use</w:t>
      </w:r>
      <w:ins w:id="417" w:author="Proofed" w:date="2018-06-06T07:20:00Z">
        <w:r w:rsidR="00605A90">
          <w:t>d</w:t>
        </w:r>
      </w:ins>
      <w:r w:rsidRPr="00F77E9F">
        <w:t xml:space="preserve"> the lexicographic product to construct a new semiring that contain</w:t>
      </w:r>
      <w:ins w:id="418" w:author="Proofed" w:date="2018-06-06T07:20:00Z">
        <w:r w:rsidR="00605A90">
          <w:t>ed</w:t>
        </w:r>
      </w:ins>
      <w:del w:id="419" w:author="Proofed" w:date="2018-06-06T07:20:00Z">
        <w:r w:rsidRPr="00F77E9F" w:rsidDel="00605A90">
          <w:delText>s</w:delText>
        </w:r>
      </w:del>
      <w:r w:rsidRPr="00F77E9F">
        <w:t xml:space="preserve"> the shortest-path metric and the set of its path.</w:t>
      </w:r>
    </w:p>
    <w:p w14:paraId="7D5B13B4" w14:textId="77777777" w:rsidR="00CC40A7" w:rsidRPr="00F77E9F" w:rsidRDefault="00CC40A7" w:rsidP="00CC40A7"/>
    <w:p w14:paraId="2A0FC9AB" w14:textId="77777777" w:rsidR="00CC40A7" w:rsidRPr="00F77E9F" w:rsidRDefault="00CC40A7" w:rsidP="00CC40A7">
      <w:r w:rsidRPr="00F77E9F">
        <w:t>Here we need to define some new operators/new rules for our semigroup.</w:t>
      </w:r>
    </w:p>
    <w:p w14:paraId="3AB8608A" w14:textId="77777777" w:rsidR="00CC40A7" w:rsidRPr="00F77E9F" w:rsidRDefault="00CC40A7" w:rsidP="00CC40A7">
      <w:r w:rsidRPr="00F77E9F">
        <w:t>Assume $(S,\bullet)$ is a semigroup. Let</w:t>
      </w:r>
    </w:p>
    <w:p w14:paraId="4E5C698B" w14:textId="77777777" w:rsidR="00CC40A7" w:rsidRPr="00F77E9F" w:rsidRDefault="00CC40A7" w:rsidP="00CC40A7">
      <w:r w:rsidRPr="00F77E9F">
        <w:t>\begin{equation}</w:t>
      </w:r>
    </w:p>
    <w:p w14:paraId="4A49EA6A" w14:textId="77777777" w:rsidR="00CC40A7" w:rsidRPr="00F77E9F" w:rsidRDefault="00CC40A7" w:rsidP="00CC40A7">
      <w:r w:rsidRPr="00F77E9F">
        <w:t xml:space="preserve">  \label{eq:lift:def} </w:t>
      </w:r>
    </w:p>
    <w:p w14:paraId="10B2B416" w14:textId="77777777" w:rsidR="00CC40A7" w:rsidRPr="00F77E9F" w:rsidRDefault="00CC40A7" w:rsidP="00CC40A7">
      <w:r w:rsidRPr="00F77E9F">
        <w:t xml:space="preserve">  lift(S,\bullet)</w:t>
      </w:r>
      <w:del w:id="420" w:author="Proofed" w:date="2018-06-06T10:31:00Z">
        <w:r w:rsidRPr="00F77E9F" w:rsidDel="00180292">
          <w:delText xml:space="preserve"> </w:delText>
        </w:r>
      </w:del>
      <w:r w:rsidRPr="00F77E9F">
        <w:t xml:space="preserve"> \equiv (fin(2^S),\hat\bullet)</w:t>
      </w:r>
    </w:p>
    <w:p w14:paraId="32B35FB9" w14:textId="77777777" w:rsidR="00CC40A7" w:rsidRPr="00F77E9F" w:rsidRDefault="00CC40A7" w:rsidP="00CC40A7">
      <w:r w:rsidRPr="00F77E9F">
        <w:t xml:space="preserve">\end{equation}   </w:t>
      </w:r>
    </w:p>
    <w:p w14:paraId="266C0ABC" w14:textId="77777777" w:rsidR="00CC40A7" w:rsidRPr="00F77E9F" w:rsidRDefault="00CC40A7" w:rsidP="00CC40A7">
      <w:r w:rsidRPr="00F77E9F">
        <w:t>where</w:t>
      </w:r>
    </w:p>
    <w:p w14:paraId="19E48F90" w14:textId="77777777" w:rsidR="00CC40A7" w:rsidRPr="00F77E9F" w:rsidRDefault="00CC40A7" w:rsidP="00CC40A7">
      <w:r w:rsidRPr="00F77E9F">
        <w:t>$X \hat\bullet Y = \{x\bullet y |x\in X,y\in Y\}$.</w:t>
      </w:r>
    </w:p>
    <w:p w14:paraId="706442CE" w14:textId="77777777" w:rsidR="00CC40A7" w:rsidRPr="00F77E9F" w:rsidRDefault="00CC40A7" w:rsidP="00CC40A7"/>
    <w:p w14:paraId="5163BB37" w14:textId="77777777" w:rsidR="00CC40A7" w:rsidRPr="00F77E9F" w:rsidRDefault="00CC40A7" w:rsidP="00CC40A7">
      <w:r w:rsidRPr="00F77E9F">
        <w:t>Then we can use our $lift$ to construct a bi-semigroup.</w:t>
      </w:r>
    </w:p>
    <w:p w14:paraId="7A1219D9" w14:textId="77777777" w:rsidR="00CC40A7" w:rsidRPr="00F77E9F" w:rsidRDefault="00CC40A7" w:rsidP="00CC40A7">
      <w:r w:rsidRPr="00F77E9F">
        <w:t>Assume $(S,\bullet)$ is a semigroup. Let</w:t>
      </w:r>
    </w:p>
    <w:p w14:paraId="2376971D" w14:textId="77777777" w:rsidR="00CC40A7" w:rsidRPr="00F77E9F" w:rsidRDefault="00CC40A7" w:rsidP="00CC40A7">
      <w:r w:rsidRPr="00F77E9F">
        <w:t>\begin{equation}</w:t>
      </w:r>
    </w:p>
    <w:p w14:paraId="179001FD" w14:textId="77777777" w:rsidR="00CC40A7" w:rsidRPr="00F77E9F" w:rsidRDefault="00CC40A7" w:rsidP="00CC40A7">
      <w:r w:rsidRPr="00F77E9F">
        <w:t xml:space="preserve">  \label{eq:unionlift:def} </w:t>
      </w:r>
    </w:p>
    <w:p w14:paraId="0AA90135" w14:textId="77777777" w:rsidR="00CC40A7" w:rsidRPr="00F77E9F" w:rsidRDefault="00CC40A7" w:rsidP="00CC40A7">
      <w:r w:rsidRPr="00F77E9F">
        <w:t xml:space="preserve">  union\_lift(S,\bullet)\equiv (\mathcal{P}(S),\cup,\hat\bullet)</w:t>
      </w:r>
    </w:p>
    <w:p w14:paraId="10A00DDF" w14:textId="77777777" w:rsidR="00CC40A7" w:rsidRPr="00F77E9F" w:rsidRDefault="00CC40A7" w:rsidP="00CC40A7">
      <w:r w:rsidRPr="00F77E9F">
        <w:t xml:space="preserve">\end{equation}  </w:t>
      </w:r>
    </w:p>
    <w:p w14:paraId="6740DFA7" w14:textId="77777777" w:rsidR="00CC40A7" w:rsidRPr="00F77E9F" w:rsidRDefault="00CC40A7" w:rsidP="00CC40A7">
      <w:r w:rsidRPr="00F77E9F">
        <w:t>where</w:t>
      </w:r>
    </w:p>
    <w:p w14:paraId="3ED0F9FC" w14:textId="77777777" w:rsidR="00CC40A7" w:rsidRPr="00F77E9F" w:rsidRDefault="00CC40A7" w:rsidP="00CC40A7">
      <w:r w:rsidRPr="00F77E9F">
        <w:t>$X \hat\bullet Y = \{x\bullet y |x\in X,y\in Y\}$, and $X,Y \in \mathcal{P}(S)$, which is the set of finite subsets of $S$.</w:t>
      </w:r>
    </w:p>
    <w:p w14:paraId="72131D19" w14:textId="77777777" w:rsidR="00CC40A7" w:rsidRPr="00F77E9F" w:rsidRDefault="00CC40A7" w:rsidP="00CC40A7"/>
    <w:p w14:paraId="62503F24" w14:textId="77777777" w:rsidR="00CC40A7" w:rsidRPr="00F77E9F" w:rsidRDefault="00CC40A7" w:rsidP="00CC40A7">
      <w:r w:rsidRPr="00F77E9F">
        <w:t>Then for a given graph $G = (V,E)$, we define</w:t>
      </w:r>
    </w:p>
    <w:p w14:paraId="3B933A0B" w14:textId="77777777" w:rsidR="00CC40A7" w:rsidRPr="00F77E9F" w:rsidRDefault="00CC40A7" w:rsidP="00CC40A7">
      <w:r w:rsidRPr="00F77E9F">
        <w:t>\begin{equation}</w:t>
      </w:r>
    </w:p>
    <w:p w14:paraId="1A269C67" w14:textId="77777777" w:rsidR="00CC40A7" w:rsidRPr="00F77E9F" w:rsidRDefault="00CC40A7" w:rsidP="00CC40A7">
      <w:r w:rsidRPr="00F77E9F">
        <w:t xml:space="preserve">  \label{eq:path:def} </w:t>
      </w:r>
    </w:p>
    <w:p w14:paraId="564ADE2E" w14:textId="77777777" w:rsidR="00CC40A7" w:rsidRPr="00F77E9F" w:rsidRDefault="00CC40A7" w:rsidP="00CC40A7">
      <w:r w:rsidRPr="00F77E9F">
        <w:t xml:space="preserve">  path(E)\equiv union\_lift(E^</w:t>
      </w:r>
      <w:commentRangeStart w:id="421"/>
      <w:proofErr w:type="gramStart"/>
      <w:r w:rsidRPr="00F77E9F">
        <w:t>*,.</w:t>
      </w:r>
      <w:proofErr w:type="gramEnd"/>
      <w:r w:rsidRPr="00F77E9F">
        <w:t>)</w:t>
      </w:r>
      <w:commentRangeEnd w:id="421"/>
      <w:r w:rsidR="00605A90">
        <w:rPr>
          <w:rStyle w:val="CommentReference"/>
        </w:rPr>
        <w:commentReference w:id="421"/>
      </w:r>
    </w:p>
    <w:p w14:paraId="113A5E7C" w14:textId="77777777" w:rsidR="00CC40A7" w:rsidRPr="00F77E9F" w:rsidRDefault="00CC40A7" w:rsidP="00CC40A7">
      <w:r w:rsidRPr="00F77E9F">
        <w:t xml:space="preserve">\end{equation}  </w:t>
      </w:r>
    </w:p>
    <w:p w14:paraId="07477160" w14:textId="0D178086" w:rsidR="00CC40A7" w:rsidRPr="00F77E9F" w:rsidRDefault="00CC40A7" w:rsidP="00CC40A7">
      <w:r w:rsidRPr="00F77E9F">
        <w:t xml:space="preserve">where . is the concatenation function of </w:t>
      </w:r>
      <w:ins w:id="422" w:author="Proofed" w:date="2018-06-06T07:46:00Z">
        <w:r w:rsidR="009B0B0B">
          <w:t xml:space="preserve">the </w:t>
        </w:r>
      </w:ins>
      <w:r w:rsidRPr="00F77E9F">
        <w:t>sequence.</w:t>
      </w:r>
    </w:p>
    <w:p w14:paraId="5AD51770" w14:textId="77777777" w:rsidR="00CC40A7" w:rsidRPr="00F77E9F" w:rsidRDefault="00CC40A7" w:rsidP="00CC40A7"/>
    <w:p w14:paraId="3BF0F9EE" w14:textId="468510EF" w:rsidR="00CC40A7" w:rsidRPr="00F77E9F" w:rsidRDefault="00CC40A7" w:rsidP="00CC40A7">
      <w:del w:id="423" w:author="Proofed" w:date="2018-06-06T07:21:00Z">
        <w:r w:rsidRPr="00F77E9F" w:rsidDel="00605A90">
          <w:delText>Finally</w:delText>
        </w:r>
      </w:del>
      <w:ins w:id="424" w:author="Proofed" w:date="2018-06-06T07:21:00Z">
        <w:r w:rsidR="00605A90" w:rsidRPr="00F77E9F">
          <w:t>Finally,</w:t>
        </w:r>
      </w:ins>
      <w:r w:rsidRPr="00F77E9F">
        <w:t xml:space="preserve"> we get our </w:t>
      </w:r>
      <w:ins w:id="425" w:author="Proofed" w:date="2018-06-06T07:21:00Z">
        <w:r w:rsidR="00605A90">
          <w:t>‘</w:t>
        </w:r>
      </w:ins>
      <w:del w:id="426" w:author="Proofed" w:date="2018-06-06T07:21:00Z">
        <w:r w:rsidRPr="00F77E9F" w:rsidDel="00605A90">
          <w:delText>"</w:delText>
        </w:r>
      </w:del>
      <w:r w:rsidRPr="00F77E9F">
        <w:t>shortest paths with paths</w:t>
      </w:r>
      <w:ins w:id="427" w:author="Proofed" w:date="2018-06-06T07:21:00Z">
        <w:r w:rsidR="00605A90">
          <w:t>’</w:t>
        </w:r>
      </w:ins>
      <w:del w:id="428" w:author="Proofed" w:date="2018-06-06T07:21:00Z">
        <w:r w:rsidRPr="00F77E9F" w:rsidDel="00605A90">
          <w:delText>"</w:delText>
        </w:r>
      </w:del>
      <w:r w:rsidRPr="00F77E9F">
        <w:t xml:space="preserve"> semiring from a given graph $G = (V,E)$: </w:t>
      </w:r>
    </w:p>
    <w:p w14:paraId="26B0FBED" w14:textId="77777777" w:rsidR="00CC40A7" w:rsidRPr="00F77E9F" w:rsidRDefault="00CC40A7" w:rsidP="00CC40A7">
      <w:r w:rsidRPr="00F77E9F">
        <w:t>\begin{equation}</w:t>
      </w:r>
    </w:p>
    <w:p w14:paraId="6EBD6C1E" w14:textId="77777777" w:rsidR="00CC40A7" w:rsidRPr="00F77E9F" w:rsidRDefault="00CC40A7" w:rsidP="00CC40A7">
      <w:r w:rsidRPr="00F77E9F">
        <w:t xml:space="preserve">  \label{eq:spwp:def} </w:t>
      </w:r>
    </w:p>
    <w:p w14:paraId="73E99D80" w14:textId="77777777" w:rsidR="00CC40A7" w:rsidRPr="00F77E9F" w:rsidRDefault="00CC40A7" w:rsidP="00CC40A7">
      <w:r w:rsidRPr="00F77E9F">
        <w:t xml:space="preserve">  spwp \equiv AddZero(\bar0,(\mathbb{N},min,+) \overrightarrow{\times} path(E))</w:t>
      </w:r>
    </w:p>
    <w:p w14:paraId="644C3933" w14:textId="77777777" w:rsidR="00CC40A7" w:rsidRPr="00F77E9F" w:rsidRDefault="00CC40A7" w:rsidP="00CC40A7">
      <w:r w:rsidRPr="00F77E9F">
        <w:t xml:space="preserve">\end{equation} </w:t>
      </w:r>
    </w:p>
    <w:p w14:paraId="5B3B438D" w14:textId="77777777" w:rsidR="00CC40A7" w:rsidRPr="00F77E9F" w:rsidRDefault="00CC40A7" w:rsidP="00CC40A7"/>
    <w:p w14:paraId="0B9B52E4" w14:textId="77777777" w:rsidR="00CC40A7" w:rsidRPr="00F77E9F" w:rsidRDefault="00CC40A7" w:rsidP="00CC40A7">
      <w:r w:rsidRPr="00F77E9F">
        <w:t>\subsection{Introduce Reduction into Our Problem}</w:t>
      </w:r>
    </w:p>
    <w:p w14:paraId="60C7A00F" w14:textId="517E8DB2" w:rsidR="00CC40A7" w:rsidRPr="00F77E9F" w:rsidRDefault="00CC40A7" w:rsidP="00CC40A7">
      <w:del w:id="429" w:author="Proofed" w:date="2018-06-06T07:47:00Z">
        <w:r w:rsidRPr="00F77E9F" w:rsidDel="004574DF">
          <w:lastRenderedPageBreak/>
          <w:delText xml:space="preserve">Here </w:delText>
        </w:r>
      </w:del>
      <w:ins w:id="430" w:author="Proofed" w:date="2018-06-06T07:47:00Z">
        <w:r w:rsidR="004574DF">
          <w:t xml:space="preserve">We </w:t>
        </w:r>
      </w:ins>
      <w:r w:rsidRPr="00F77E9F">
        <w:t>come</w:t>
      </w:r>
      <w:del w:id="431" w:author="Proofed" w:date="2018-06-06T07:47:00Z">
        <w:r w:rsidRPr="00F77E9F" w:rsidDel="004574DF">
          <w:delText>s</w:delText>
        </w:r>
      </w:del>
      <w:r w:rsidRPr="00F77E9F">
        <w:t xml:space="preserve"> to </w:t>
      </w:r>
      <w:ins w:id="432" w:author="Proofed" w:date="2018-06-06T07:47:00Z">
        <w:r w:rsidR="004574DF">
          <w:t>a</w:t>
        </w:r>
      </w:ins>
      <w:del w:id="433" w:author="Proofed" w:date="2018-06-06T07:47:00Z">
        <w:r w:rsidRPr="00F77E9F" w:rsidDel="004574DF">
          <w:delText>the</w:delText>
        </w:r>
      </w:del>
      <w:r w:rsidRPr="00F77E9F">
        <w:t xml:space="preserve"> problem</w:t>
      </w:r>
      <w:del w:id="434" w:author="Proofed" w:date="2018-06-06T07:47:00Z">
        <w:r w:rsidRPr="00F77E9F" w:rsidDel="004574DF">
          <w:delText>,</w:delText>
        </w:r>
      </w:del>
      <w:r w:rsidRPr="00F77E9F">
        <w:t xml:space="preserve"> when we are using $spwp$ for doing calculations</w:t>
      </w:r>
      <w:ins w:id="435" w:author="Proofed" w:date="2018-06-06T07:48:00Z">
        <w:r w:rsidR="004574DF">
          <w:t>;</w:t>
        </w:r>
      </w:ins>
      <w:del w:id="436" w:author="Proofed" w:date="2018-06-06T07:48:00Z">
        <w:r w:rsidRPr="00F77E9F" w:rsidDel="004574DF">
          <w:delText>,</w:delText>
        </w:r>
      </w:del>
      <w:r w:rsidRPr="00F77E9F">
        <w:t xml:space="preserve"> because there may </w:t>
      </w:r>
      <w:ins w:id="437" w:author="Proofed" w:date="2018-06-06T07:47:00Z">
        <w:r w:rsidR="004574DF">
          <w:t>be</w:t>
        </w:r>
      </w:ins>
      <w:del w:id="438" w:author="Proofed" w:date="2018-06-06T07:47:00Z">
        <w:r w:rsidRPr="00F77E9F" w:rsidDel="004574DF">
          <w:delText>have</w:delText>
        </w:r>
      </w:del>
      <w:r w:rsidRPr="00F77E9F">
        <w:t xml:space="preserve"> loops in our $path(E)$, we need a lot of extra computation to prove that the paths </w:t>
      </w:r>
      <w:ins w:id="439" w:author="Proofed" w:date="2018-06-06T07:48:00Z">
        <w:r w:rsidR="004574DF">
          <w:t xml:space="preserve">that </w:t>
        </w:r>
      </w:ins>
      <w:r w:rsidRPr="00F77E9F">
        <w:t>have loops are not the shortest path</w:t>
      </w:r>
      <w:ins w:id="440" w:author="Proofed" w:date="2018-06-06T07:48:00Z">
        <w:r w:rsidR="004574DF">
          <w:t>s</w:t>
        </w:r>
      </w:ins>
      <w:r w:rsidRPr="00F77E9F">
        <w:t>.</w:t>
      </w:r>
    </w:p>
    <w:p w14:paraId="6554583B" w14:textId="46ACC6C0" w:rsidR="00CC40A7" w:rsidRPr="00F77E9F" w:rsidRDefault="00CC40A7" w:rsidP="00CC40A7">
      <w:del w:id="441" w:author="Proofed" w:date="2018-06-06T07:48:00Z">
        <w:r w:rsidRPr="00F77E9F" w:rsidDel="004574DF">
          <w:delText>In order t</w:delText>
        </w:r>
      </w:del>
      <w:ins w:id="442" w:author="Proofed" w:date="2018-06-06T07:48:00Z">
        <w:r w:rsidR="004574DF">
          <w:t>T</w:t>
        </w:r>
      </w:ins>
      <w:r w:rsidRPr="00F77E9F">
        <w:t xml:space="preserve">o eliminate these paths with loops, we introduced a new concept called </w:t>
      </w:r>
      <w:del w:id="443" w:author="Proofed" w:date="2018-06-06T07:48:00Z">
        <w:r w:rsidRPr="00F77E9F" w:rsidDel="004574DF">
          <w:delText xml:space="preserve">the </w:delText>
        </w:r>
      </w:del>
      <w:r w:rsidRPr="00F77E9F">
        <w:t>reduction.</w:t>
      </w:r>
    </w:p>
    <w:p w14:paraId="6FC9C824" w14:textId="77777777" w:rsidR="00CC40A7" w:rsidRPr="00F77E9F" w:rsidRDefault="00CC40A7" w:rsidP="00CC40A7"/>
    <w:p w14:paraId="2B0FFED2" w14:textId="77777777" w:rsidR="00CC40A7" w:rsidRPr="00F77E9F" w:rsidRDefault="00CC40A7" w:rsidP="00CC40A7">
      <w:r w:rsidRPr="00F77E9F">
        <w:t xml:space="preserve">If $(S,\oplus,\otimes)$ is a semiring and $r$ is a function from $S$ to $S$, then $r$ is a reduction if $\forall a,b \in S$, </w:t>
      </w:r>
    </w:p>
    <w:p w14:paraId="1FAF8DF1" w14:textId="77777777" w:rsidR="00CC40A7" w:rsidRPr="00F77E9F" w:rsidRDefault="00CC40A7" w:rsidP="00CC40A7">
      <w:r w:rsidRPr="00F77E9F">
        <w:t>\[r(a) = r(r(a))\]</w:t>
      </w:r>
    </w:p>
    <w:p w14:paraId="2CE50D40" w14:textId="77777777" w:rsidR="00CC40A7" w:rsidRPr="00F77E9F" w:rsidRDefault="00CC40A7" w:rsidP="00CC40A7">
      <w:r w:rsidRPr="00F77E9F">
        <w:t xml:space="preserve">\[r(a\oplus b) = r(r(a)\oplus b) = r(a\oplus r(b))\] and </w:t>
      </w:r>
    </w:p>
    <w:p w14:paraId="6A3A1AA7" w14:textId="77777777" w:rsidR="00CC40A7" w:rsidRPr="00F77E9F" w:rsidRDefault="00CC40A7" w:rsidP="00CC40A7">
      <w:r w:rsidRPr="00F77E9F">
        <w:t>\[r(a\otimes b) = r(r(a)\otimes b) = r(a\otimes r(b))\]</w:t>
      </w:r>
    </w:p>
    <w:p w14:paraId="521D60AB" w14:textId="77777777" w:rsidR="00CC40A7" w:rsidRPr="00F77E9F" w:rsidRDefault="00CC40A7" w:rsidP="00CC40A7"/>
    <w:p w14:paraId="4C125E75" w14:textId="77777777" w:rsidR="00CC40A7" w:rsidRPr="00F77E9F" w:rsidRDefault="00CC40A7" w:rsidP="00CC40A7">
      <w:r w:rsidRPr="00F77E9F">
        <w:t xml:space="preserve">And, if $(S,\oplus,\otimes)$ is a semiring and $r$ is a reduction, then $red_r(S) = (S_r,\oplus_r,\otimes_r)$, where </w:t>
      </w:r>
    </w:p>
    <w:p w14:paraId="77BE7C47" w14:textId="77777777" w:rsidR="00CC40A7" w:rsidRPr="00F77E9F" w:rsidRDefault="00CC40A7" w:rsidP="00CC40A7">
      <w:r w:rsidRPr="00F77E9F">
        <w:t>\[S_r = \{s\in S|r(s)= s\}\]</w:t>
      </w:r>
    </w:p>
    <w:p w14:paraId="61B29E76" w14:textId="77777777" w:rsidR="00CC40A7" w:rsidRPr="00F77E9F" w:rsidRDefault="00CC40A7" w:rsidP="00CC40A7">
      <w:r w:rsidRPr="00F77E9F">
        <w:t>\[x\oplus_r y = r(x\oplus y)\]</w:t>
      </w:r>
    </w:p>
    <w:p w14:paraId="1C75F9A6" w14:textId="77777777" w:rsidR="00CC40A7" w:rsidRPr="00F77E9F" w:rsidRDefault="00CC40A7" w:rsidP="00CC40A7">
      <w:r w:rsidRPr="00F77E9F">
        <w:t>\[x\otimes_r y = r(x\otimes y)\]</w:t>
      </w:r>
    </w:p>
    <w:p w14:paraId="74F7148B" w14:textId="77777777" w:rsidR="00CC40A7" w:rsidRPr="00F77E9F" w:rsidRDefault="00CC40A7" w:rsidP="00CC40A7"/>
    <w:p w14:paraId="45DBFE06" w14:textId="492B68B0" w:rsidR="00CC40A7" w:rsidRPr="00F77E9F" w:rsidRDefault="00CC40A7" w:rsidP="00CC40A7">
      <w:r w:rsidRPr="00F77E9F">
        <w:t xml:space="preserve">After that we went back to our path problem </w:t>
      </w:r>
      <w:del w:id="444" w:author="Proofed" w:date="2018-06-06T07:49:00Z">
        <w:r w:rsidRPr="00F77E9F" w:rsidDel="004574DF">
          <w:delText xml:space="preserve">that </w:delText>
        </w:r>
      </w:del>
      <w:ins w:id="445" w:author="Proofed" w:date="2018-06-06T07:49:00Z">
        <w:r w:rsidR="004574DF">
          <w:t>w</w:t>
        </w:r>
      </w:ins>
      <w:ins w:id="446" w:author="Proofed" w:date="2018-06-06T07:50:00Z">
        <w:r w:rsidR="004574DF">
          <w:t>here,</w:t>
        </w:r>
      </w:ins>
      <w:ins w:id="447" w:author="Proofed" w:date="2018-06-06T07:49:00Z">
        <w:r w:rsidR="004574DF" w:rsidRPr="00F77E9F">
          <w:t xml:space="preserve"> </w:t>
        </w:r>
      </w:ins>
      <w:r w:rsidRPr="00F77E9F">
        <w:t xml:space="preserve">for a given path $p$, we say $p$ is elementary if there is no node inside $p$ that is repeated. Then we can define our elementary path using the reduction </w:t>
      </w:r>
    </w:p>
    <w:p w14:paraId="23AD0AD1" w14:textId="77777777" w:rsidR="00CC40A7" w:rsidRPr="00F77E9F" w:rsidRDefault="00CC40A7" w:rsidP="00CC40A7">
      <w:r w:rsidRPr="00F77E9F">
        <w:t xml:space="preserve">\e{r:def:elementary}{r(X) = \{p\in X | p \mbox{ is elementary }\}}and </w:t>
      </w:r>
    </w:p>
    <w:p w14:paraId="4084B736" w14:textId="77777777" w:rsidR="00CC40A7" w:rsidRPr="00F77E9F" w:rsidRDefault="00CC40A7" w:rsidP="00CC40A7">
      <w:r w:rsidRPr="00F77E9F">
        <w:t>\e{r:def:elementary_path}{epaths(E) = red_r(paths(E))}</w:t>
      </w:r>
    </w:p>
    <w:p w14:paraId="3E7570CD" w14:textId="77777777" w:rsidR="00CC40A7" w:rsidRPr="00F77E9F" w:rsidRDefault="00CC40A7" w:rsidP="00CC40A7"/>
    <w:p w14:paraId="3A754EAD" w14:textId="77777777" w:rsidR="00CC40A7" w:rsidRPr="00F77E9F" w:rsidRDefault="00CC40A7" w:rsidP="00CC40A7">
      <w:r w:rsidRPr="00F77E9F">
        <w:t>Therefore, our path problem semiring became</w:t>
      </w:r>
      <w:del w:id="448" w:author="Proofed" w:date="2018-06-06T07:50:00Z">
        <w:r w:rsidRPr="00F77E9F" w:rsidDel="004574DF">
          <w:delText xml:space="preserve"> to</w:delText>
        </w:r>
      </w:del>
      <w:r w:rsidRPr="00F77E9F">
        <w:t xml:space="preserve"> </w:t>
      </w:r>
    </w:p>
    <w:p w14:paraId="41581365" w14:textId="77777777" w:rsidR="00CC40A7" w:rsidRPr="00F77E9F" w:rsidRDefault="00CC40A7" w:rsidP="00CC40A7">
      <w:r w:rsidRPr="00F77E9F">
        <w:t>\e{r:def:path_problem}{AddZero(\bar0,(\mathbb{N},min,+) \overrightarrow{\times} epath(E))}</w:t>
      </w:r>
    </w:p>
    <w:p w14:paraId="6AECEDA5" w14:textId="77777777" w:rsidR="00CC40A7" w:rsidRPr="00F77E9F" w:rsidRDefault="00CC40A7" w:rsidP="00CC40A7"/>
    <w:p w14:paraId="1E65B89F" w14:textId="318F85D1" w:rsidR="00CC40A7" w:rsidRPr="00F77E9F" w:rsidRDefault="00CC40A7" w:rsidP="00CC40A7">
      <w:r w:rsidRPr="00F77E9F">
        <w:t>However, we still encounter the problem that there exist elements in our problem set that have a path distance value but do</w:t>
      </w:r>
      <w:del w:id="449" w:author="Proofed" w:date="2018-06-06T07:51:00Z">
        <w:r w:rsidRPr="00F77E9F" w:rsidDel="004574DF">
          <w:delText>es</w:delText>
        </w:r>
      </w:del>
      <w:r w:rsidRPr="00F77E9F">
        <w:t xml:space="preserve"> not have edges </w:t>
      </w:r>
      <w:commentRangeStart w:id="450"/>
      <w:r w:rsidRPr="00F77E9F">
        <w:t>in</w:t>
      </w:r>
      <w:ins w:id="451" w:author="Proofed" w:date="2018-06-06T07:51:00Z">
        <w:r w:rsidR="004574DF">
          <w:t xml:space="preserve"> </w:t>
        </w:r>
      </w:ins>
      <w:del w:id="452" w:author="Proofed" w:date="2018-06-06T07:51:00Z">
        <w:r w:rsidRPr="00F77E9F" w:rsidDel="004574DF">
          <w:delText xml:space="preserve"> its</w:delText>
        </w:r>
      </w:del>
      <w:ins w:id="453" w:author="Proofed" w:date="2018-06-06T07:51:00Z">
        <w:r w:rsidR="004574DF">
          <w:t>their</w:t>
        </w:r>
      </w:ins>
      <w:r w:rsidRPr="00F77E9F">
        <w:t xml:space="preserve"> path</w:t>
      </w:r>
      <w:commentRangeEnd w:id="450"/>
      <w:r w:rsidR="004574DF">
        <w:rPr>
          <w:rStyle w:val="CommentReference"/>
        </w:rPr>
        <w:commentReference w:id="450"/>
      </w:r>
      <w:r w:rsidRPr="00F77E9F">
        <w:t>. So</w:t>
      </w:r>
      <w:ins w:id="454" w:author="Proofed" w:date="2018-06-06T07:52:00Z">
        <w:r w:rsidR="004574DF">
          <w:t>,</w:t>
        </w:r>
      </w:ins>
      <w:r w:rsidRPr="00F77E9F">
        <w:t xml:space="preserve"> we need to define the second reduction, which turns all elements that do</w:t>
      </w:r>
      <w:ins w:id="455" w:author="Proofed" w:date="2018-06-06T07:53:00Z">
        <w:r w:rsidR="004574DF">
          <w:t xml:space="preserve"> </w:t>
        </w:r>
      </w:ins>
      <w:r w:rsidRPr="00F77E9F">
        <w:t>n</w:t>
      </w:r>
      <w:ins w:id="456" w:author="Proofed" w:date="2018-06-06T07:53:00Z">
        <w:r w:rsidR="004574DF">
          <w:t>o</w:t>
        </w:r>
      </w:ins>
      <w:del w:id="457" w:author="Proofed" w:date="2018-06-06T07:53:00Z">
        <w:r w:rsidRPr="00F77E9F" w:rsidDel="004574DF">
          <w:delText>'</w:delText>
        </w:r>
      </w:del>
      <w:r w:rsidRPr="00F77E9F">
        <w:t>t satisfy the condition into a single element (the $zero$ we added into our semiring).</w:t>
      </w:r>
    </w:p>
    <w:p w14:paraId="3F6871F8" w14:textId="77777777" w:rsidR="00CC40A7" w:rsidRPr="00F77E9F" w:rsidRDefault="00CC40A7" w:rsidP="00CC40A7">
      <w:r w:rsidRPr="00F77E9F">
        <w:t>\e{r:def:reduction_annihilator}{</w:t>
      </w:r>
    </w:p>
    <w:p w14:paraId="24E91881" w14:textId="77777777" w:rsidR="00CC40A7" w:rsidRPr="00F77E9F" w:rsidRDefault="00CC40A7" w:rsidP="00CC40A7">
      <w:r w:rsidRPr="00F77E9F">
        <w:t xml:space="preserve">\begin{array}{rcl} </w:t>
      </w:r>
    </w:p>
    <w:p w14:paraId="1D5DC570" w14:textId="77777777" w:rsidR="00CC40A7" w:rsidRPr="00F77E9F" w:rsidRDefault="00CC40A7" w:rsidP="00CC40A7">
      <w:r w:rsidRPr="00F77E9F">
        <w:t>r_2 (inr(\infty)) &amp; = &amp; inr(\infty) \\</w:t>
      </w:r>
    </w:p>
    <w:p w14:paraId="316C127C" w14:textId="77777777" w:rsidR="00CC40A7" w:rsidRPr="00F77E9F" w:rsidRDefault="00CC40A7" w:rsidP="00CC40A7">
      <w:r w:rsidRPr="00F77E9F">
        <w:t>r_2 (inl(s,\{\})) &amp; = &amp; inr(\infty) \\</w:t>
      </w:r>
    </w:p>
    <w:p w14:paraId="1A0DECC0" w14:textId="77777777" w:rsidR="00CC40A7" w:rsidRPr="00F77E9F" w:rsidRDefault="00CC40A7" w:rsidP="00CC40A7">
      <w:r w:rsidRPr="00F77E9F">
        <w:t>r_2 (inl(s,W))</w:t>
      </w:r>
      <w:del w:id="458" w:author="Proofed" w:date="2018-06-06T10:32:00Z">
        <w:r w:rsidRPr="00F77E9F" w:rsidDel="00180292">
          <w:delText xml:space="preserve">   </w:delText>
        </w:r>
      </w:del>
      <w:r w:rsidRPr="00F77E9F">
        <w:t xml:space="preserve"> &amp; = &amp; inl(s,W) \\</w:t>
      </w:r>
    </w:p>
    <w:p w14:paraId="23404317" w14:textId="77777777" w:rsidR="00CC40A7" w:rsidRPr="00F77E9F" w:rsidRDefault="00CC40A7" w:rsidP="00CC40A7">
      <w:r w:rsidRPr="00F77E9F">
        <w:t>\end{array}}</w:t>
      </w:r>
    </w:p>
    <w:p w14:paraId="735A8BD0" w14:textId="77777777" w:rsidR="00CC40A7" w:rsidRPr="00F77E9F" w:rsidRDefault="00CC40A7" w:rsidP="00CC40A7">
      <w:r w:rsidRPr="00F77E9F">
        <w:t>Therefore, our path problem semiring becomes</w:t>
      </w:r>
      <w:del w:id="459" w:author="Proofed" w:date="2018-06-06T07:53:00Z">
        <w:r w:rsidRPr="00F77E9F" w:rsidDel="004574DF">
          <w:delText xml:space="preserve"> to</w:delText>
        </w:r>
      </w:del>
      <w:r w:rsidRPr="00F77E9F">
        <w:t xml:space="preserve"> </w:t>
      </w:r>
    </w:p>
    <w:p w14:paraId="73B2AF2F" w14:textId="77777777" w:rsidR="00CC40A7" w:rsidRPr="00F77E9F" w:rsidRDefault="00CC40A7" w:rsidP="00CC40A7">
      <w:r w:rsidRPr="00F77E9F">
        <w:t>\e{r:def:reduced_path_problem}{red_{r_2}(AddZero(\bar0,(\mathbb{N},min,+) \overrightarrow{\times} epath(E)))}</w:t>
      </w:r>
    </w:p>
    <w:p w14:paraId="28F78B65" w14:textId="77777777" w:rsidR="00CC40A7" w:rsidRPr="00F77E9F" w:rsidRDefault="00CC40A7" w:rsidP="00CC40A7"/>
    <w:p w14:paraId="3BAB7C21" w14:textId="20DAAD6E" w:rsidR="00CC40A7" w:rsidRPr="00F77E9F" w:rsidRDefault="00CC40A7" w:rsidP="00CC40A7">
      <w:r w:rsidRPr="00F77E9F">
        <w:t>It is useful to mention</w:t>
      </w:r>
      <w:del w:id="460" w:author="Proofed" w:date="2018-06-06T07:53:00Z">
        <w:r w:rsidRPr="00F77E9F" w:rsidDel="004574DF">
          <w:delText>ing</w:delText>
        </w:r>
      </w:del>
      <w:r w:rsidRPr="00F77E9F">
        <w:t xml:space="preserve"> that we did not discuss the properties of reduction in detail </w:t>
      </w:r>
      <w:ins w:id="461" w:author="Proofed" w:date="2018-06-06T07:53:00Z">
        <w:r w:rsidR="004574DF">
          <w:t>during</w:t>
        </w:r>
      </w:ins>
      <w:del w:id="462" w:author="Proofed" w:date="2018-06-06T07:53:00Z">
        <w:r w:rsidRPr="00F77E9F" w:rsidDel="004574DF">
          <w:delText>in</w:delText>
        </w:r>
      </w:del>
      <w:r w:rsidRPr="00F77E9F">
        <w:t xml:space="preserve"> the L11 course. We also did not know whether the constructed semiring still satisfies the semiring property after the reduction. At the same time, whether some properties of the original operators (such as commutative rules) remain</w:t>
      </w:r>
      <w:ins w:id="463" w:author="Proofed" w:date="2018-06-06T07:53:00Z">
        <w:r w:rsidR="004574DF">
          <w:t>,</w:t>
        </w:r>
      </w:ins>
      <w:del w:id="464" w:author="Proofed" w:date="2018-06-06T07:53:00Z">
        <w:r w:rsidRPr="00F77E9F" w:rsidDel="004574DF">
          <w:delText>s</w:delText>
        </w:r>
      </w:del>
      <w:r w:rsidRPr="00F77E9F">
        <w:t xml:space="preserve"> or not</w:t>
      </w:r>
      <w:ins w:id="465" w:author="Proofed" w:date="2018-06-06T07:53:00Z">
        <w:r w:rsidR="004574DF">
          <w:t>,</w:t>
        </w:r>
      </w:ins>
      <w:r w:rsidRPr="00F77E9F">
        <w:t xml:space="preserve"> after reduction</w:t>
      </w:r>
      <w:ins w:id="466" w:author="Proofed" w:date="2018-06-06T07:53:00Z">
        <w:r w:rsidR="004574DF">
          <w:t>,</w:t>
        </w:r>
      </w:ins>
      <w:r w:rsidRPr="00F77E9F">
        <w:t xml:space="preserve"> is also a mystery</w:t>
      </w:r>
      <w:del w:id="467" w:author="Proofed" w:date="2018-06-06T07:53:00Z">
        <w:r w:rsidRPr="00F77E9F" w:rsidDel="004574DF">
          <w:delText xml:space="preserve"> </w:delText>
        </w:r>
      </w:del>
      <w:ins w:id="468" w:author="Proofed" w:date="2018-06-06T07:53:00Z">
        <w:r w:rsidR="004574DF">
          <w:t xml:space="preserve"> to us</w:t>
        </w:r>
      </w:ins>
      <w:del w:id="469" w:author="Proofed" w:date="2018-06-06T07:53:00Z">
        <w:r w:rsidRPr="00F77E9F" w:rsidDel="004574DF">
          <w:delText>to us</w:delText>
        </w:r>
      </w:del>
      <w:r w:rsidRPr="00F77E9F">
        <w:t>.</w:t>
      </w:r>
    </w:p>
    <w:p w14:paraId="3CC5E10B" w14:textId="77777777" w:rsidR="00CC40A7" w:rsidRPr="00F77E9F" w:rsidRDefault="00CC40A7" w:rsidP="00CC40A7"/>
    <w:p w14:paraId="0E5741C9" w14:textId="49B62322" w:rsidR="00CC40A7" w:rsidRPr="00F77E9F" w:rsidRDefault="00CC40A7" w:rsidP="00CC40A7">
      <w:r w:rsidRPr="00F77E9F">
        <w:lastRenderedPageBreak/>
        <w:t xml:space="preserve">These are the topics that </w:t>
      </w:r>
      <w:ins w:id="470" w:author="Proofed" w:date="2018-06-06T07:54:00Z">
        <w:r w:rsidR="004574DF">
          <w:t>require our focus during the discussion.</w:t>
        </w:r>
      </w:ins>
      <w:del w:id="471" w:author="Proofed" w:date="2018-06-06T07:54:00Z">
        <w:r w:rsidRPr="00F77E9F" w:rsidDel="004574DF">
          <w:delText>we need to concentrate on in our discussion.</w:delText>
        </w:r>
      </w:del>
    </w:p>
    <w:p w14:paraId="448366E1" w14:textId="0FCB4A19" w:rsidR="00CC40A7" w:rsidRPr="00F77E9F" w:rsidRDefault="00CC40A7" w:rsidP="00CC40A7">
      <w:r w:rsidRPr="00F77E9F">
        <w:t>It is worth mentioning that the first reduction (reduce all path</w:t>
      </w:r>
      <w:del w:id="472" w:author="Proofed" w:date="2018-06-06T07:54:00Z">
        <w:r w:rsidRPr="00F77E9F" w:rsidDel="004574DF">
          <w:delText>e</w:delText>
        </w:r>
      </w:del>
      <w:r w:rsidRPr="00F77E9F">
        <w:t>s that are not elementary) does not follow the property of the reduction on the $min$ operation (</w:t>
      </w:r>
      <w:ins w:id="473" w:author="Proofed" w:date="2018-06-06T07:54:00Z">
        <w:r w:rsidR="004574DF">
          <w:t xml:space="preserve">it </w:t>
        </w:r>
      </w:ins>
      <w:r w:rsidRPr="00F77E9F">
        <w:t>does</w:t>
      </w:r>
      <w:ins w:id="474" w:author="Proofed" w:date="2018-06-06T07:54:00Z">
        <w:r w:rsidR="004574DF">
          <w:t xml:space="preserve"> </w:t>
        </w:r>
      </w:ins>
      <w:r w:rsidRPr="00F77E9F">
        <w:t>n</w:t>
      </w:r>
      <w:ins w:id="475" w:author="Proofed" w:date="2018-06-06T07:54:00Z">
        <w:r w:rsidR="004574DF">
          <w:t>o</w:t>
        </w:r>
      </w:ins>
      <w:del w:id="476" w:author="Proofed" w:date="2018-06-06T07:54:00Z">
        <w:r w:rsidRPr="00F77E9F" w:rsidDel="004574DF">
          <w:delText>'</w:delText>
        </w:r>
      </w:del>
      <w:r w:rsidRPr="00F77E9F">
        <w:t xml:space="preserve">t have left/right invariant property). Imagine we have path $A = \{a,b,c,d\}$ that is longer but does not have loop and $B = \{a,b,b\}$ that is shorter path but does have loop. Then $r(A\oplus B) = r(B) = \infty$ because $B$ is shorter but has </w:t>
      </w:r>
      <w:ins w:id="477" w:author="Proofed" w:date="2018-06-06T07:54:00Z">
        <w:r w:rsidR="004574DF">
          <w:t>a</w:t>
        </w:r>
      </w:ins>
      <w:ins w:id="478" w:author="Proofed" w:date="2018-06-06T07:55:00Z">
        <w:r w:rsidR="004574DF">
          <w:t xml:space="preserve"> </w:t>
        </w:r>
      </w:ins>
      <w:r w:rsidRPr="00F77E9F">
        <w:t>loop, but $r(A\oplus r(B)) = r(A \oplus \infty) = r(A) = A$ because $B$ has loops but $A$ does</w:t>
      </w:r>
      <w:ins w:id="479" w:author="Proofed" w:date="2018-06-06T07:55:00Z">
        <w:r w:rsidR="004574DF">
          <w:t xml:space="preserve"> </w:t>
        </w:r>
      </w:ins>
      <w:r w:rsidRPr="00F77E9F">
        <w:t>n</w:t>
      </w:r>
      <w:ins w:id="480" w:author="Proofed" w:date="2018-06-06T07:55:00Z">
        <w:r w:rsidR="004574DF">
          <w:t>o</w:t>
        </w:r>
      </w:ins>
      <w:del w:id="481" w:author="Proofed" w:date="2018-06-06T07:55:00Z">
        <w:r w:rsidRPr="00F77E9F" w:rsidDel="004574DF">
          <w:delText>'</w:delText>
        </w:r>
      </w:del>
      <w:r w:rsidRPr="00F77E9F">
        <w:t>t.</w:t>
      </w:r>
    </w:p>
    <w:p w14:paraId="000E9BAF" w14:textId="77777777" w:rsidR="00CC40A7" w:rsidRPr="00F77E9F" w:rsidRDefault="00CC40A7" w:rsidP="00CC40A7"/>
    <w:p w14:paraId="4B774929" w14:textId="77777777" w:rsidR="00CC40A7" w:rsidRPr="00F77E9F" w:rsidRDefault="00CC40A7" w:rsidP="00CC40A7">
      <w:r w:rsidRPr="00F77E9F">
        <w:t>Therefore, we are not only discussing the properties of reduction, but also trying to locate another way to represent and define the reduction to solve our path problem.</w:t>
      </w:r>
    </w:p>
    <w:p w14:paraId="3A3E99C4" w14:textId="77777777" w:rsidR="00CC40A7" w:rsidRPr="00F77E9F" w:rsidRDefault="00CC40A7" w:rsidP="00CC40A7"/>
    <w:p w14:paraId="0E9DBC96" w14:textId="77777777" w:rsidR="00CC40A7" w:rsidRPr="00F77E9F" w:rsidRDefault="00CC40A7" w:rsidP="00CC40A7"/>
    <w:p w14:paraId="54588BCD" w14:textId="77777777" w:rsidR="00CC40A7" w:rsidRPr="00F77E9F" w:rsidRDefault="00CC40A7" w:rsidP="00CC40A7"/>
    <w:p w14:paraId="63F811FC" w14:textId="77777777" w:rsidR="00CC40A7" w:rsidRPr="00F77E9F" w:rsidRDefault="00CC40A7" w:rsidP="00CC40A7">
      <w:r w:rsidRPr="00F77E9F">
        <w:t xml:space="preserve">%\chapter{Related Work} </w:t>
      </w:r>
    </w:p>
    <w:p w14:paraId="3ED6DA92" w14:textId="77777777" w:rsidR="00CC40A7" w:rsidRPr="00F77E9F" w:rsidRDefault="00CC40A7" w:rsidP="00CC40A7">
      <w:r w:rsidRPr="00F77E9F">
        <w:t>%</w:t>
      </w:r>
    </w:p>
    <w:p w14:paraId="538BEDB4" w14:textId="77777777" w:rsidR="00CC40A7" w:rsidRPr="00F77E9F" w:rsidRDefault="00CC40A7" w:rsidP="00CC40A7">
      <w:r w:rsidRPr="00F77E9F">
        <w:t xml:space="preserve">%This chapter covers relevant (and typically, recent) research </w:t>
      </w:r>
    </w:p>
    <w:p w14:paraId="3A2AE3FD" w14:textId="77777777" w:rsidR="00CC40A7" w:rsidRPr="00F77E9F" w:rsidRDefault="00CC40A7" w:rsidP="00CC40A7">
      <w:r w:rsidRPr="00F77E9F">
        <w:t xml:space="preserve">%which you build upon (or improve upon). There are two complementary </w:t>
      </w:r>
    </w:p>
    <w:p w14:paraId="1A793355" w14:textId="77777777" w:rsidR="00CC40A7" w:rsidRPr="00F77E9F" w:rsidRDefault="00CC40A7" w:rsidP="00CC40A7">
      <w:r w:rsidRPr="00F77E9F">
        <w:t xml:space="preserve">%goals for this chapter: </w:t>
      </w:r>
    </w:p>
    <w:p w14:paraId="36B3163A" w14:textId="77777777" w:rsidR="00CC40A7" w:rsidRPr="00F77E9F" w:rsidRDefault="00CC40A7" w:rsidP="00CC40A7">
      <w:r w:rsidRPr="00F77E9F">
        <w:t xml:space="preserve">%\begin{enumerate} </w:t>
      </w:r>
    </w:p>
    <w:p w14:paraId="0F687A74" w14:textId="77777777" w:rsidR="00CC40A7" w:rsidRPr="00F77E9F" w:rsidRDefault="00CC40A7" w:rsidP="00CC40A7">
      <w:r w:rsidRPr="00F77E9F">
        <w:t xml:space="preserve">% </w:t>
      </w:r>
      <w:del w:id="482" w:author="Proofed" w:date="2018-06-06T10:32:00Z">
        <w:r w:rsidRPr="00F77E9F" w:rsidDel="00180292">
          <w:delText xml:space="preserve"> </w:delText>
        </w:r>
      </w:del>
      <w:r w:rsidRPr="00F77E9F">
        <w:t xml:space="preserve">\item to show that you know and understand the state of the art; and </w:t>
      </w:r>
    </w:p>
    <w:p w14:paraId="362E5D47" w14:textId="77777777" w:rsidR="00CC40A7" w:rsidRPr="00F77E9F" w:rsidRDefault="00CC40A7" w:rsidP="00CC40A7">
      <w:r w:rsidRPr="00F77E9F">
        <w:t xml:space="preserve">% </w:t>
      </w:r>
      <w:del w:id="483" w:author="Proofed" w:date="2018-06-06T10:32:00Z">
        <w:r w:rsidRPr="00F77E9F" w:rsidDel="00180292">
          <w:delText xml:space="preserve"> </w:delText>
        </w:r>
      </w:del>
      <w:r w:rsidRPr="00F77E9F">
        <w:t>\item to put your work in context</w:t>
      </w:r>
    </w:p>
    <w:p w14:paraId="2BBD3BEB" w14:textId="77777777" w:rsidR="00CC40A7" w:rsidRPr="00F77E9F" w:rsidRDefault="00CC40A7" w:rsidP="00CC40A7">
      <w:r w:rsidRPr="00F77E9F">
        <w:t xml:space="preserve">%\end{enumerate} </w:t>
      </w:r>
    </w:p>
    <w:p w14:paraId="15B07905" w14:textId="77777777" w:rsidR="00CC40A7" w:rsidRPr="00F77E9F" w:rsidRDefault="00CC40A7" w:rsidP="00CC40A7">
      <w:r w:rsidRPr="00F77E9F">
        <w:t>%</w:t>
      </w:r>
    </w:p>
    <w:p w14:paraId="2E1F75B5" w14:textId="77777777" w:rsidR="00CC40A7" w:rsidRPr="00F77E9F" w:rsidRDefault="00CC40A7" w:rsidP="00CC40A7">
      <w:r w:rsidRPr="00F77E9F">
        <w:t>%Ideally you can tackle both together by providing a critique of</w:t>
      </w:r>
    </w:p>
    <w:p w14:paraId="07F35FC6" w14:textId="77777777" w:rsidR="00CC40A7" w:rsidRPr="00F77E9F" w:rsidRDefault="00CC40A7" w:rsidP="00CC40A7">
      <w:r w:rsidRPr="00F77E9F">
        <w:t>%related work, and describing what is insufficient (and how you do</w:t>
      </w:r>
    </w:p>
    <w:p w14:paraId="1EADD931" w14:textId="77777777" w:rsidR="00CC40A7" w:rsidRPr="00F77E9F" w:rsidRDefault="00CC40A7" w:rsidP="00CC40A7">
      <w:r w:rsidRPr="00F77E9F">
        <w:t>%better!)</w:t>
      </w:r>
    </w:p>
    <w:p w14:paraId="0E71F15D" w14:textId="77777777" w:rsidR="00CC40A7" w:rsidRPr="00F77E9F" w:rsidRDefault="00CC40A7" w:rsidP="00CC40A7">
      <w:r w:rsidRPr="00F77E9F">
        <w:t>%</w:t>
      </w:r>
    </w:p>
    <w:p w14:paraId="444537FB" w14:textId="77777777" w:rsidR="00CC40A7" w:rsidRPr="00F77E9F" w:rsidRDefault="00CC40A7" w:rsidP="00CC40A7">
      <w:r w:rsidRPr="00F77E9F">
        <w:t>%The related work chapter should usually come either near the front or</w:t>
      </w:r>
    </w:p>
    <w:p w14:paraId="2E815EB1" w14:textId="77777777" w:rsidR="00CC40A7" w:rsidRPr="00F77E9F" w:rsidRDefault="00CC40A7" w:rsidP="00CC40A7">
      <w:r w:rsidRPr="00F77E9F">
        <w:t>%near the back of the dissertation. The advantage of the former is that</w:t>
      </w:r>
    </w:p>
    <w:p w14:paraId="341A8338" w14:textId="77777777" w:rsidR="00CC40A7" w:rsidRPr="00F77E9F" w:rsidRDefault="00CC40A7" w:rsidP="00CC40A7">
      <w:r w:rsidRPr="00F77E9F">
        <w:t>%you get to build the argument for why your work is important before</w:t>
      </w:r>
    </w:p>
    <w:p w14:paraId="7828C9CA" w14:textId="77777777" w:rsidR="00CC40A7" w:rsidRPr="00F77E9F" w:rsidRDefault="00CC40A7" w:rsidP="00CC40A7">
      <w:r w:rsidRPr="00F77E9F">
        <w:t>%presenting your solution(s) in later chapters; the advantage of the</w:t>
      </w:r>
    </w:p>
    <w:p w14:paraId="4FD25167" w14:textId="77777777" w:rsidR="00CC40A7" w:rsidRPr="00F77E9F" w:rsidRDefault="00CC40A7" w:rsidP="00CC40A7">
      <w:r w:rsidRPr="00F77E9F">
        <w:t>%latter is that don't have to forward reference to your solution too</w:t>
      </w:r>
    </w:p>
    <w:p w14:paraId="5289C28B" w14:textId="77777777" w:rsidR="00CC40A7" w:rsidRPr="00F77E9F" w:rsidRDefault="00CC40A7" w:rsidP="00CC40A7">
      <w:r w:rsidRPr="00F77E9F">
        <w:t>%much. The correct choice will depend on what you're writing up, and</w:t>
      </w:r>
    </w:p>
    <w:p w14:paraId="09F93E71" w14:textId="77777777" w:rsidR="00CC40A7" w:rsidRPr="00F77E9F" w:rsidRDefault="00CC40A7" w:rsidP="00CC40A7">
      <w:r w:rsidRPr="00F77E9F">
        <w:t>%your own personal preference.</w:t>
      </w:r>
    </w:p>
    <w:p w14:paraId="39DD36C3" w14:textId="77777777" w:rsidR="00CC40A7" w:rsidRPr="00F77E9F" w:rsidRDefault="00CC40A7" w:rsidP="00CC40A7"/>
    <w:p w14:paraId="768ABC24" w14:textId="77777777" w:rsidR="00CC40A7" w:rsidRPr="00F77E9F" w:rsidRDefault="00CC40A7" w:rsidP="00CC40A7">
      <w:r w:rsidRPr="00F77E9F">
        <w:t xml:space="preserve">\chapter{Mathematical Reasoning and Coq Implementation} </w:t>
      </w:r>
    </w:p>
    <w:p w14:paraId="4360A119" w14:textId="77777777" w:rsidR="00CC40A7" w:rsidRPr="00F77E9F" w:rsidRDefault="00CC40A7" w:rsidP="00CC40A7"/>
    <w:p w14:paraId="6D1104D6" w14:textId="77777777" w:rsidR="00CC40A7" w:rsidRPr="00F77E9F" w:rsidRDefault="00CC40A7" w:rsidP="00CC40A7">
      <w:r w:rsidRPr="00F77E9F">
        <w:t xml:space="preserve">%This chapter may be called something else\ldots but in general </w:t>
      </w:r>
    </w:p>
    <w:p w14:paraId="40F36DE5" w14:textId="77777777" w:rsidR="00CC40A7" w:rsidRPr="00F77E9F" w:rsidRDefault="00CC40A7" w:rsidP="00CC40A7">
      <w:r w:rsidRPr="00F77E9F">
        <w:t>%the idea is that you have one (or a few) ``meat'' chapters which</w:t>
      </w:r>
    </w:p>
    <w:p w14:paraId="55CBB040" w14:textId="77777777" w:rsidR="00CC40A7" w:rsidRPr="00F77E9F" w:rsidRDefault="00CC40A7" w:rsidP="00CC40A7">
      <w:r w:rsidRPr="00F77E9F">
        <w:t xml:space="preserve">%describe the work you did in technical detail. </w:t>
      </w:r>
    </w:p>
    <w:p w14:paraId="02355AB9" w14:textId="77777777" w:rsidR="00CC40A7" w:rsidRPr="00F77E9F" w:rsidRDefault="00CC40A7" w:rsidP="00CC40A7"/>
    <w:p w14:paraId="53E62C05" w14:textId="77777777" w:rsidR="00CC40A7" w:rsidRPr="00F77E9F" w:rsidRDefault="00CC40A7" w:rsidP="00CC40A7">
      <w:r w:rsidRPr="00F77E9F">
        <w:t>\section{Classical Reduction, Example and Reasoning}</w:t>
      </w:r>
    </w:p>
    <w:p w14:paraId="40339A3B" w14:textId="77777777" w:rsidR="00CC40A7" w:rsidRPr="00F77E9F" w:rsidRDefault="00CC40A7" w:rsidP="00CC40A7">
      <w:r w:rsidRPr="00F77E9F">
        <w:t>\subsection{Origin of the Concept of Reduction</w:t>
      </w:r>
      <w:del w:id="484" w:author="Proofed" w:date="2018-06-06T07:55:00Z">
        <w:r w:rsidRPr="00F77E9F" w:rsidDel="004574DF">
          <w:delText>.</w:delText>
        </w:r>
      </w:del>
      <w:r w:rsidRPr="00F77E9F">
        <w:t>}</w:t>
      </w:r>
    </w:p>
    <w:p w14:paraId="16B08ED2" w14:textId="404A26F2" w:rsidR="00CC40A7" w:rsidRPr="00F77E9F" w:rsidRDefault="00CC40A7" w:rsidP="00CC40A7">
      <w:del w:id="485" w:author="Proofed" w:date="2018-06-06T07:55:00Z">
        <w:r w:rsidRPr="00F77E9F" w:rsidDel="004574DF">
          <w:delText>In order t</w:delText>
        </w:r>
      </w:del>
      <w:ins w:id="486" w:author="Proofed" w:date="2018-06-06T07:55:00Z">
        <w:r w:rsidR="004574DF">
          <w:t>T</w:t>
        </w:r>
      </w:ins>
      <w:r w:rsidRPr="00F77E9F">
        <w:t xml:space="preserve">o better understand reduction and further </w:t>
      </w:r>
      <w:del w:id="487" w:author="Proofed" w:date="2018-06-06T07:55:00Z">
        <w:r w:rsidRPr="00F77E9F" w:rsidDel="004574DF">
          <w:delText>analyze</w:delText>
        </w:r>
      </w:del>
      <w:ins w:id="488" w:author="Proofed" w:date="2018-06-06T07:55:00Z">
        <w:r w:rsidR="004574DF" w:rsidRPr="00F77E9F">
          <w:t>analyse</w:t>
        </w:r>
      </w:ins>
      <w:r w:rsidRPr="00F77E9F">
        <w:t xml:space="preserve"> it in detail, we trace the source to find out if there are any other </w:t>
      </w:r>
      <w:ins w:id="489" w:author="Proofed" w:date="2018-06-06T07:56:00Z">
        <w:r w:rsidR="00DD6EAC">
          <w:t xml:space="preserve">previous </w:t>
        </w:r>
      </w:ins>
      <w:r w:rsidRPr="00F77E9F">
        <w:t>definition</w:t>
      </w:r>
      <w:ins w:id="490" w:author="Proofed" w:date="2018-06-06T07:55:00Z">
        <w:r w:rsidR="004574DF">
          <w:t>s</w:t>
        </w:r>
      </w:ins>
      <w:r w:rsidRPr="00F77E9F">
        <w:t xml:space="preserve"> and stud</w:t>
      </w:r>
      <w:ins w:id="491" w:author="Proofed" w:date="2018-06-06T07:56:00Z">
        <w:r w:rsidR="004574DF">
          <w:t>ies</w:t>
        </w:r>
      </w:ins>
      <w:del w:id="492" w:author="Proofed" w:date="2018-06-06T07:56:00Z">
        <w:r w:rsidRPr="00F77E9F" w:rsidDel="004574DF">
          <w:delText>y</w:delText>
        </w:r>
      </w:del>
      <w:r w:rsidRPr="00F77E9F">
        <w:t xml:space="preserve"> </w:t>
      </w:r>
      <w:ins w:id="493" w:author="Proofed" w:date="2018-06-06T07:56:00Z">
        <w:r w:rsidR="004574DF">
          <w:t>relating to</w:t>
        </w:r>
      </w:ins>
      <w:del w:id="494" w:author="Proofed" w:date="2018-06-06T07:56:00Z">
        <w:r w:rsidRPr="00F77E9F" w:rsidDel="00DD6EAC">
          <w:delText>of</w:delText>
        </w:r>
      </w:del>
      <w:r w:rsidRPr="00F77E9F">
        <w:t xml:space="preserve"> reduction</w:t>
      </w:r>
      <w:del w:id="495" w:author="Proofed" w:date="2018-06-06T07:56:00Z">
        <w:r w:rsidRPr="00F77E9F" w:rsidDel="00DD6EAC">
          <w:delText xml:space="preserve"> before us</w:delText>
        </w:r>
      </w:del>
      <w:r w:rsidRPr="00F77E9F">
        <w:t xml:space="preserve">. </w:t>
      </w:r>
    </w:p>
    <w:p w14:paraId="0E63C969" w14:textId="78E97A47" w:rsidR="00CC40A7" w:rsidRPr="00F77E9F" w:rsidRDefault="00CC40A7" w:rsidP="00CC40A7">
      <w:del w:id="496" w:author="Proofed" w:date="2018-06-06T07:56:00Z">
        <w:r w:rsidRPr="00F77E9F" w:rsidDel="00DD6EAC">
          <w:delText>In fact, t</w:delText>
        </w:r>
      </w:del>
      <w:ins w:id="497" w:author="Proofed" w:date="2018-06-06T07:56:00Z">
        <w:r w:rsidR="00DD6EAC">
          <w:t>T</w:t>
        </w:r>
      </w:ins>
      <w:r w:rsidRPr="00F77E9F">
        <w:t xml:space="preserve">he earliest definition we could find about reduction came from Ahnont Wongseelashote in 1977\cite{WONGSEELASHOTE197955}. Wongseelashote also encountered the problem </w:t>
      </w:r>
      <w:r w:rsidRPr="00F77E9F">
        <w:lastRenderedPageBreak/>
        <w:t xml:space="preserve">similar to ours when studying the path problem in the paper. Our definition of reduction in L11 follows the step of Wongseelashoth in the paper. However, Wongseelashoth only present the concept of reduction in the paper without detailed reasoning </w:t>
      </w:r>
      <w:ins w:id="498" w:author="Proofed" w:date="2018-06-06T07:58:00Z">
        <w:r w:rsidR="00DD6EAC">
          <w:t>or structure proof</w:t>
        </w:r>
      </w:ins>
      <w:del w:id="499" w:author="Proofed" w:date="2018-06-06T07:58:00Z">
        <w:r w:rsidRPr="00F77E9F" w:rsidDel="00DD6EAC">
          <w:delText xml:space="preserve">and </w:delText>
        </w:r>
      </w:del>
      <w:del w:id="500" w:author="Proofed" w:date="2018-06-06T07:57:00Z">
        <w:r w:rsidRPr="00F77E9F" w:rsidDel="00DD6EAC">
          <w:delText>structure proof</w:delText>
        </w:r>
      </w:del>
      <w:r w:rsidRPr="00F77E9F">
        <w:t>.</w:t>
      </w:r>
    </w:p>
    <w:p w14:paraId="253280B0" w14:textId="77777777" w:rsidR="00CC40A7" w:rsidRPr="00F77E9F" w:rsidRDefault="00CC40A7" w:rsidP="00CC40A7"/>
    <w:p w14:paraId="1D7F949D" w14:textId="14985A95" w:rsidR="00CC40A7" w:rsidRPr="00F77E9F" w:rsidRDefault="00CC40A7" w:rsidP="00CC40A7">
      <w:del w:id="501" w:author="Proofed" w:date="2018-06-06T07:57:00Z">
        <w:r w:rsidRPr="00F77E9F" w:rsidDel="00DD6EAC">
          <w:delText>Next</w:delText>
        </w:r>
      </w:del>
      <w:ins w:id="502" w:author="Proofed" w:date="2018-06-06T07:57:00Z">
        <w:r w:rsidR="00DD6EAC" w:rsidRPr="00F77E9F">
          <w:t>Next,</w:t>
        </w:r>
      </w:ins>
      <w:r w:rsidRPr="00F77E9F">
        <w:t xml:space="preserve"> we found that Alexander James Telford Gurney also mentioned the concept of reduction in his Ph.D thesis\cite{gurney_construction_2010}. Gurney's discussion of reduction is founded on the definition by Wongseelashote</w:t>
      </w:r>
      <w:del w:id="503" w:author="Proofed" w:date="2018-06-06T07:58:00Z">
        <w:r w:rsidRPr="00F77E9F" w:rsidDel="00DD6EAC">
          <w:delText>,</w:delText>
        </w:r>
      </w:del>
      <w:r w:rsidRPr="00F77E9F">
        <w:t xml:space="preserve"> and </w:t>
      </w:r>
      <w:del w:id="504" w:author="Proofed" w:date="2018-06-06T07:57:00Z">
        <w:r w:rsidRPr="00F77E9F" w:rsidDel="00DD6EAC">
          <w:delText xml:space="preserve">it also </w:delText>
        </w:r>
      </w:del>
      <w:r w:rsidRPr="00F77E9F">
        <w:t>did not focus on reduction for detailed structure proof.</w:t>
      </w:r>
    </w:p>
    <w:p w14:paraId="4275191C" w14:textId="77777777" w:rsidR="00CC40A7" w:rsidRPr="00F77E9F" w:rsidRDefault="00CC40A7" w:rsidP="00CC40A7"/>
    <w:p w14:paraId="21512B5A" w14:textId="77777777" w:rsidR="00CC40A7" w:rsidRPr="00F77E9F" w:rsidRDefault="00CC40A7" w:rsidP="00CC40A7">
      <w:r w:rsidRPr="00F77E9F">
        <w:t>\subsection{Classical Reduction Definition}</w:t>
      </w:r>
    </w:p>
    <w:p w14:paraId="41F8EFEA" w14:textId="7212B76F" w:rsidR="00CC40A7" w:rsidRPr="00F77E9F" w:rsidRDefault="00CC40A7" w:rsidP="00CC40A7">
      <w:r w:rsidRPr="00F77E9F">
        <w:t xml:space="preserve">Therefore, here we refer to the definition of reduction in L11 (also the definition of Wongseelashote in the paper) as the classical reduction, and we </w:t>
      </w:r>
      <w:ins w:id="505" w:author="Proofed" w:date="2018-06-06T07:59:00Z">
        <w:r w:rsidR="00DD6EAC">
          <w:t>refer to the wa</w:t>
        </w:r>
      </w:ins>
      <w:ins w:id="506" w:author="Proofed" w:date="2018-06-06T08:00:00Z">
        <w:r w:rsidR="00DD6EAC">
          <w:t>y</w:t>
        </w:r>
      </w:ins>
      <w:ins w:id="507" w:author="Proofed" w:date="2018-06-06T07:59:00Z">
        <w:r w:rsidR="00DD6EAC">
          <w:t xml:space="preserve"> it was represented by Wongseelashote as the traditional representation of reduction.</w:t>
        </w:r>
      </w:ins>
      <w:del w:id="508" w:author="Proofed" w:date="2018-06-06T08:00:00Z">
        <w:r w:rsidRPr="00F77E9F" w:rsidDel="00DD6EAC">
          <w:delText>give the name of the way in which Wongseelashote represented reduction in the paper as the traditional representation of reduction.</w:delText>
        </w:r>
      </w:del>
    </w:p>
    <w:p w14:paraId="0618C425" w14:textId="77777777" w:rsidR="00CC40A7" w:rsidRPr="00F77E9F" w:rsidRDefault="00CC40A7" w:rsidP="00CC40A7">
      <w:r w:rsidRPr="00F77E9F">
        <w:t>%\begin{figure}[H]</w:t>
      </w:r>
    </w:p>
    <w:p w14:paraId="7F2974A3" w14:textId="77777777" w:rsidR="00CC40A7" w:rsidRPr="00F77E9F" w:rsidRDefault="00CC40A7" w:rsidP="00CC40A7">
      <w:r w:rsidRPr="00F77E9F">
        <w:t>%\centering</w:t>
      </w:r>
    </w:p>
    <w:p w14:paraId="746C9011" w14:textId="77777777" w:rsidR="00CC40A7" w:rsidRPr="00F77E9F" w:rsidRDefault="00CC40A7" w:rsidP="00CC40A7">
      <w:r w:rsidRPr="00F77E9F">
        <w:t>%\includegraphics[width=0.8\textwidth]{reduction.pdf}</w:t>
      </w:r>
    </w:p>
    <w:p w14:paraId="03DFC9F3" w14:textId="77777777" w:rsidR="00CC40A7" w:rsidRPr="00F77E9F" w:rsidRDefault="00CC40A7" w:rsidP="00CC40A7">
      <w:r w:rsidRPr="00F77E9F">
        <w:t>%\label{reduction}</w:t>
      </w:r>
    </w:p>
    <w:p w14:paraId="3B5326CD" w14:textId="77777777" w:rsidR="00CC40A7" w:rsidRPr="00F77E9F" w:rsidRDefault="00CC40A7" w:rsidP="00CC40A7">
      <w:r w:rsidRPr="00F77E9F">
        <w:t>%\caption{Illustration of Reduction}</w:t>
      </w:r>
    </w:p>
    <w:p w14:paraId="000450CE" w14:textId="77777777" w:rsidR="00CC40A7" w:rsidRPr="00F77E9F" w:rsidRDefault="00CC40A7" w:rsidP="00CC40A7">
      <w:r w:rsidRPr="00F77E9F">
        <w:t>%\end{figure}</w:t>
      </w:r>
    </w:p>
    <w:p w14:paraId="409CA981" w14:textId="77777777" w:rsidR="00CC40A7" w:rsidRPr="00F77E9F" w:rsidRDefault="00CC40A7" w:rsidP="00CC40A7">
      <w:r w:rsidRPr="00F77E9F">
        <w:t xml:space="preserve">For a problem set $S$, the reduced problem set under reduction $r: S \rightarrow S$ is represented as </w:t>
      </w:r>
    </w:p>
    <w:p w14:paraId="551F9C52" w14:textId="77777777" w:rsidR="00CC40A7" w:rsidRPr="00F77E9F" w:rsidRDefault="00CC40A7" w:rsidP="00CC40A7">
      <w:r w:rsidRPr="00F77E9F">
        <w:t>\e{r:def:traditional}{r(S) \equiv \{s \in S | r(s) =_S s\}}</w:t>
      </w:r>
    </w:p>
    <w:p w14:paraId="38BCD10D" w14:textId="77777777" w:rsidR="00CC40A7" w:rsidRPr="00F77E9F" w:rsidRDefault="00CC40A7" w:rsidP="00CC40A7">
      <w:r w:rsidRPr="00F77E9F">
        <w:t>Then for the problem set $S$ that represented as a semi</w:t>
      </w:r>
      <w:del w:id="509" w:author="Proofed" w:date="2018-06-06T08:01:00Z">
        <w:r w:rsidRPr="00F77E9F" w:rsidDel="00DD6EAC">
          <w:delText>r</w:delText>
        </w:r>
      </w:del>
      <w:r w:rsidRPr="00F77E9F">
        <w:t xml:space="preserve">group $(S,=_S,\oplus)$, the reduced problem set will be represented as $({r(S) \equiv \{s \in S | r(s) =_S s\}},=_S,\oplus_r)$ where </w:t>
      </w:r>
    </w:p>
    <w:p w14:paraId="3EACC2B4" w14:textId="77777777" w:rsidR="00CC40A7" w:rsidRPr="00F77E9F" w:rsidRDefault="00CC40A7" w:rsidP="00CC40A7">
      <w:r w:rsidRPr="00F77E9F">
        <w:t>\e{r:def:binary_operator}{\forall a, b \in r(S) \equiv \{s \in S | r(s) =_S s\}, a \oplus_r b \equiv r(a \oplus b)}</w:t>
      </w:r>
    </w:p>
    <w:p w14:paraId="04B64B36" w14:textId="53141A01" w:rsidR="00CC40A7" w:rsidRPr="00F77E9F" w:rsidRDefault="00CC40A7" w:rsidP="00CC40A7">
      <w:r w:rsidRPr="00F77E9F">
        <w:t xml:space="preserve">It is worth mentioning that although we use reduction to reduce the problem set from $S$ to $\{r(S) \equiv \{s \in S | r(s) =_S s\}$, our equality $=_S$ is still the original equality </w:t>
      </w:r>
      <w:commentRangeStart w:id="510"/>
      <w:r w:rsidRPr="00F77E9F">
        <w:t>$=_S$</w:t>
      </w:r>
      <w:del w:id="511" w:author="Proofed" w:date="2018-06-06T08:01:00Z">
        <w:r w:rsidRPr="00F77E9F" w:rsidDel="00DD6EAC">
          <w:delText xml:space="preserve">, </w:delText>
        </w:r>
      </w:del>
      <w:r w:rsidRPr="00F77E9F">
        <w:t>.</w:t>
      </w:r>
      <w:commentRangeEnd w:id="510"/>
      <w:r w:rsidR="00DD6EAC">
        <w:rPr>
          <w:rStyle w:val="CommentReference"/>
        </w:rPr>
        <w:commentReference w:id="510"/>
      </w:r>
    </w:p>
    <w:p w14:paraId="60700598" w14:textId="42EA1337" w:rsidR="00CC40A7" w:rsidRPr="00F77E9F" w:rsidRDefault="00CC40A7" w:rsidP="00CC40A7">
      <w:r w:rsidRPr="00F77E9F">
        <w:t>This can be seen from the figure (\ref{reduction})</w:t>
      </w:r>
      <w:ins w:id="512" w:author="Proofed" w:date="2018-06-06T08:02:00Z">
        <w:r w:rsidR="00DD6EAC">
          <w:t>.</w:t>
        </w:r>
      </w:ins>
      <w:del w:id="513" w:author="Proofed" w:date="2018-06-06T08:02:00Z">
        <w:r w:rsidRPr="00F77E9F" w:rsidDel="00DD6EAC">
          <w:delText>,</w:delText>
        </w:r>
      </w:del>
      <w:r w:rsidRPr="00F77E9F">
        <w:t xml:space="preserve"> </w:t>
      </w:r>
      <w:ins w:id="514" w:author="Proofed" w:date="2018-06-06T08:02:00Z">
        <w:r w:rsidR="00DD6EAC">
          <w:t>A</w:t>
        </w:r>
      </w:ins>
      <w:del w:id="515" w:author="Proofed" w:date="2018-06-06T08:02:00Z">
        <w:r w:rsidRPr="00F77E9F" w:rsidDel="00DD6EAC">
          <w:delText>a</w:delText>
        </w:r>
      </w:del>
      <w:r w:rsidRPr="00F77E9F">
        <w:t xml:space="preserve">lthough we </w:t>
      </w:r>
      <w:del w:id="516" w:author="Proofed" w:date="2018-06-06T08:02:00Z">
        <w:r w:rsidRPr="00F77E9F" w:rsidDel="00DD6EAC">
          <w:delText xml:space="preserve">currently </w:delText>
        </w:r>
      </w:del>
      <w:r w:rsidRPr="00F77E9F">
        <w:t xml:space="preserve">only focus on a subset of the original problem set $S$, </w:t>
      </w:r>
      <w:commentRangeStart w:id="517"/>
      <w:r w:rsidRPr="00F77E9F">
        <w:t>the equality established on the problem set is still established on this subset.</w:t>
      </w:r>
      <w:commentRangeEnd w:id="517"/>
      <w:r w:rsidR="00DD6EAC">
        <w:rPr>
          <w:rStyle w:val="CommentReference"/>
        </w:rPr>
        <w:commentReference w:id="517"/>
      </w:r>
    </w:p>
    <w:p w14:paraId="44939426" w14:textId="2C00CD07" w:rsidR="00CC40A7" w:rsidRPr="00F77E9F" w:rsidRDefault="00CC40A7" w:rsidP="00CC40A7">
      <w:r w:rsidRPr="00F77E9F">
        <w:t>Here are the properties that a reduction $r$ need</w:t>
      </w:r>
      <w:ins w:id="518" w:author="Proofed" w:date="2018-06-06T08:03:00Z">
        <w:r w:rsidR="00DD6EAC">
          <w:t>s</w:t>
        </w:r>
      </w:ins>
      <w:r w:rsidRPr="00F77E9F">
        <w:t xml:space="preserve"> to have</w:t>
      </w:r>
      <w:del w:id="519" w:author="Proofed" w:date="2018-06-06T08:03:00Z">
        <w:r w:rsidRPr="00F77E9F" w:rsidDel="00DD6EAC">
          <w:delText xml:space="preserve"> the following</w:delText>
        </w:r>
      </w:del>
      <w:ins w:id="520" w:author="Proofed" w:date="2018-06-06T08:06:00Z">
        <w:r w:rsidR="00CB45BD">
          <w:t>:</w:t>
        </w:r>
      </w:ins>
      <w:del w:id="521" w:author="Proofed" w:date="2018-06-06T08:04:00Z">
        <w:r w:rsidRPr="00F77E9F" w:rsidDel="00DD6EAC">
          <w:delText>.</w:delText>
        </w:r>
      </w:del>
    </w:p>
    <w:p w14:paraId="6CA76046" w14:textId="77777777" w:rsidR="00CC40A7" w:rsidRPr="00F77E9F" w:rsidRDefault="00CC40A7" w:rsidP="00CC40A7"/>
    <w:p w14:paraId="6C2561E7" w14:textId="77777777" w:rsidR="00CC40A7" w:rsidRPr="00F77E9F" w:rsidRDefault="00CC40A7" w:rsidP="00CC40A7">
      <w:r w:rsidRPr="00F77E9F">
        <w:t>Congruence: \e{r:def:congruence}{\forall a,b \in S, a =_S b \rightarrow r(a) =_S r(b)}</w:t>
      </w:r>
    </w:p>
    <w:p w14:paraId="7129BA26" w14:textId="77777777" w:rsidR="00CC40A7" w:rsidRPr="00F77E9F" w:rsidRDefault="00CC40A7" w:rsidP="00CC40A7">
      <w:r w:rsidRPr="00F77E9F">
        <w:t xml:space="preserve">Idempotent: \e{r:def:idempotent}{r(a) = r(r(a))} </w:t>
      </w:r>
    </w:p>
    <w:p w14:paraId="68D73EE9" w14:textId="77777777" w:rsidR="00CC40A7" w:rsidRPr="00F77E9F" w:rsidRDefault="00CC40A7" w:rsidP="00CC40A7">
      <w:r w:rsidRPr="00F77E9F">
        <w:t>Left Invariant: \e{r:def:left_invariant}{r(a\oplus b) = r(r(a)\oplus b) = r(a\oplus r(b))}</w:t>
      </w:r>
    </w:p>
    <w:p w14:paraId="24955B45" w14:textId="77777777" w:rsidR="00CC40A7" w:rsidRPr="00F77E9F" w:rsidRDefault="00CC40A7" w:rsidP="00CC40A7">
      <w:r w:rsidRPr="00F77E9F">
        <w:t>Right Invariant: \e{r:def:right_invariant}{r(a\otimes b) = r(r(a)\otimes b) = r(a\otimes r(b))}</w:t>
      </w:r>
    </w:p>
    <w:p w14:paraId="10DB2BC1" w14:textId="77777777" w:rsidR="00CC40A7" w:rsidRPr="00F77E9F" w:rsidRDefault="00CC40A7" w:rsidP="00CC40A7"/>
    <w:p w14:paraId="432A3BBE" w14:textId="59E765B8" w:rsidR="00CC40A7" w:rsidRPr="00F77E9F" w:rsidRDefault="00CC40A7" w:rsidP="00CC40A7">
      <w:r w:rsidRPr="00F77E9F">
        <w:t xml:space="preserve">\subsection{Example </w:t>
      </w:r>
      <w:ins w:id="522" w:author="Proofed" w:date="2018-06-06T08:04:00Z">
        <w:r w:rsidR="00DD6EAC">
          <w:t>from the</w:t>
        </w:r>
      </w:ins>
      <w:del w:id="523" w:author="Proofed" w:date="2018-06-06T08:04:00Z">
        <w:r w:rsidRPr="00F77E9F" w:rsidDel="00DD6EAC">
          <w:delText>on</w:delText>
        </w:r>
      </w:del>
      <w:r w:rsidRPr="00F77E9F">
        <w:t xml:space="preserve"> L11 Lecture}</w:t>
      </w:r>
    </w:p>
    <w:p w14:paraId="4642BD71" w14:textId="7DFA5103" w:rsidR="00CC40A7" w:rsidRPr="00F77E9F" w:rsidRDefault="00CC40A7" w:rsidP="00CC40A7">
      <w:r w:rsidRPr="00F77E9F">
        <w:t xml:space="preserve">To help us understand reduction and study its properties, we found another example of reduction in the </w:t>
      </w:r>
      <w:ins w:id="524" w:author="Proofed" w:date="2018-06-06T08:04:00Z">
        <w:r w:rsidR="00DD6EAC">
          <w:t xml:space="preserve">L11 </w:t>
        </w:r>
      </w:ins>
      <w:r w:rsidRPr="00F77E9F">
        <w:t>course</w:t>
      </w:r>
      <w:del w:id="525" w:author="Proofed" w:date="2018-06-06T08:04:00Z">
        <w:r w:rsidRPr="00F77E9F" w:rsidDel="00DD6EAC">
          <w:delText xml:space="preserve"> of L11</w:delText>
        </w:r>
      </w:del>
      <w:r w:rsidRPr="00F77E9F">
        <w:t>.</w:t>
      </w:r>
    </w:p>
    <w:p w14:paraId="096A7497" w14:textId="77777777" w:rsidR="00CC40A7" w:rsidRPr="00F77E9F" w:rsidRDefault="00CC40A7" w:rsidP="00CC40A7"/>
    <w:p w14:paraId="540784D8" w14:textId="12020A6A" w:rsidR="00CC40A7" w:rsidRPr="00F77E9F" w:rsidRDefault="00CC40A7" w:rsidP="00CC40A7">
      <w:r w:rsidRPr="00F77E9F">
        <w:t>The reduction is call $min_{\leq}$ (Martelli’s semiring)\cite{martelli_gaussian_1976} (also</w:t>
      </w:r>
      <w:del w:id="526" w:author="Proofed" w:date="2018-06-06T08:04:00Z">
        <w:r w:rsidRPr="00F77E9F" w:rsidDel="00DD6EAC">
          <w:delText xml:space="preserve"> is</w:delText>
        </w:r>
      </w:del>
      <w:r w:rsidRPr="00F77E9F">
        <w:t xml:space="preserve"> called min set \cite{griffin_2017})</w:t>
      </w:r>
      <w:ins w:id="527" w:author="Proofed" w:date="2018-06-06T08:05:00Z">
        <w:r w:rsidR="00DD6EAC">
          <w:t>,</w:t>
        </w:r>
      </w:ins>
      <w:r w:rsidRPr="00F77E9F">
        <w:t xml:space="preserve"> which means removing </w:t>
      </w:r>
      <w:commentRangeStart w:id="528"/>
      <w:r w:rsidRPr="00F77E9F">
        <w:t>all the superset.</w:t>
      </w:r>
      <w:commentRangeEnd w:id="528"/>
      <w:r w:rsidR="00DD6EAC">
        <w:rPr>
          <w:rStyle w:val="CommentReference"/>
        </w:rPr>
        <w:commentReference w:id="528"/>
      </w:r>
    </w:p>
    <w:p w14:paraId="3F8030F4" w14:textId="77777777" w:rsidR="00CC40A7" w:rsidRPr="00F77E9F" w:rsidRDefault="00CC40A7" w:rsidP="00CC40A7">
      <w:r w:rsidRPr="00F77E9F">
        <w:t xml:space="preserve">For a given graph $G = (V,E)$, A cut set $C \in E$ for nodes $i$ and $j$ is a set of edges such there is no path from $i$ to $j$ in the graph $(V, E - C)$. $C$ is minimal if no proper subset </w:t>
      </w:r>
      <w:r w:rsidRPr="00F77E9F">
        <w:lastRenderedPageBreak/>
        <w:t xml:space="preserve">of $C$ is a cut set. </w:t>
      </w:r>
      <w:del w:id="529" w:author="Proofed" w:date="2018-06-06T08:05:00Z">
        <w:r w:rsidRPr="00F77E9F" w:rsidDel="00DD6EAC">
          <w:delText xml:space="preserve">And </w:delText>
        </w:r>
      </w:del>
      <w:r w:rsidRPr="00F77E9F">
        <w:t xml:space="preserve">Martelli’s semiring is such that $A^{(*)}(i, j)$ is the set of all minimal cut sets for $i$ and $j$. </w:t>
      </w:r>
    </w:p>
    <w:p w14:paraId="33E2DC5B" w14:textId="38DD068C" w:rsidR="00CC40A7" w:rsidRPr="00F77E9F" w:rsidRDefault="00CC40A7" w:rsidP="00CC40A7">
      <w:r w:rsidRPr="00F77E9F">
        <w:t>So</w:t>
      </w:r>
      <w:ins w:id="530" w:author="Proofed" w:date="2018-06-06T08:06:00Z">
        <w:r w:rsidR="00DD6EAC">
          <w:t>,</w:t>
        </w:r>
      </w:ins>
      <w:r w:rsidRPr="00F77E9F">
        <w:t xml:space="preserve"> Martelli’s semiring is represented as \[(S,\oplus,\otimes,\bar0,\bar1)\] where \[S = min_\leq(2^{2^E})\] \[X\oplus Y = min_\leq(\{U \cup V | U \in X, V \in Y\})\] \[X\otimes Y = min_\leq(X \cup Y)\] \[\bar0 = \{\{\}\}\] \[\bar1 = \{\}\]</w:t>
      </w:r>
    </w:p>
    <w:p w14:paraId="212C4F20" w14:textId="77777777" w:rsidR="00CC40A7" w:rsidRPr="00F77E9F" w:rsidRDefault="00CC40A7" w:rsidP="00CC40A7">
      <w:r w:rsidRPr="00F77E9F">
        <w:t>Here we can easily prove that $min_\leq$ satisfies our previous definition of reduction. So $min_\leq$ is a classical reduction.</w:t>
      </w:r>
    </w:p>
    <w:p w14:paraId="3BE43DB7" w14:textId="77777777" w:rsidR="00CC40A7" w:rsidRPr="00F77E9F" w:rsidRDefault="00CC40A7" w:rsidP="00CC40A7">
      <w:r w:rsidRPr="00F77E9F">
        <w:t>\subsection{Reasoning on Classical Reduction}</w:t>
      </w:r>
    </w:p>
    <w:p w14:paraId="3E206D12" w14:textId="6B9DE3C1" w:rsidR="00CC40A7" w:rsidRPr="00F77E9F" w:rsidRDefault="00CC40A7" w:rsidP="00CC40A7">
      <w:del w:id="531" w:author="Proofed" w:date="2018-06-06T08:07:00Z">
        <w:r w:rsidRPr="00F77E9F" w:rsidDel="00CB45BD">
          <w:delText>Next</w:delText>
        </w:r>
      </w:del>
      <w:ins w:id="532" w:author="Proofed" w:date="2018-06-06T08:07:00Z">
        <w:r w:rsidR="00CB45BD" w:rsidRPr="00F77E9F">
          <w:t>Next,</w:t>
        </w:r>
      </w:ins>
      <w:r w:rsidRPr="00F77E9F">
        <w:t xml:space="preserve"> we need to make a detailed reasoning on the properties of the reduction.</w:t>
      </w:r>
    </w:p>
    <w:p w14:paraId="7D053256" w14:textId="77777777" w:rsidR="00CC40A7" w:rsidRPr="00F77E9F" w:rsidRDefault="00CC40A7" w:rsidP="00CC40A7">
      <w:r w:rsidRPr="00F77E9F">
        <w:t>Because we are talking about classical reduction, we assume that our reduction $r$ has properties of congruence (\ref{r:def:congruence}), idempotent (\ref{r:def:idempotent}), left invariant (\ref{r:def:left_invariant}) and right invariant (\ref{r:def:right_invariant}).</w:t>
      </w:r>
    </w:p>
    <w:p w14:paraId="4B691589" w14:textId="77777777" w:rsidR="00CC40A7" w:rsidRPr="00F77E9F" w:rsidRDefault="00CC40A7" w:rsidP="00CC40A7"/>
    <w:p w14:paraId="196C1232" w14:textId="0861695B" w:rsidR="00CC40A7" w:rsidRPr="00F77E9F" w:rsidRDefault="00CC40A7" w:rsidP="00CC40A7">
      <w:del w:id="533" w:author="Proofed" w:date="2018-06-06T08:07:00Z">
        <w:r w:rsidRPr="00F77E9F" w:rsidDel="00CB45BD">
          <w:delText>First</w:delText>
        </w:r>
      </w:del>
      <w:ins w:id="534" w:author="Proofed" w:date="2018-06-06T08:07:00Z">
        <w:r w:rsidR="00CB45BD" w:rsidRPr="00F77E9F">
          <w:t>First,</w:t>
        </w:r>
      </w:ins>
      <w:r w:rsidRPr="00F77E9F">
        <w:t xml:space="preserve"> we discuss the properties of equality to the reduced problem set. We assume the equality $=_S$ has the properties of reflexive (\ref{def:eq:reflexive}), symmetric (\ref{def:eq:symmetric}), transitive (\ref{def:eq:transitive})</w:t>
      </w:r>
      <w:ins w:id="535" w:author="Proofed" w:date="2018-06-06T08:07:00Z">
        <w:r w:rsidR="00CB45BD">
          <w:t>,</w:t>
        </w:r>
      </w:ins>
      <w:r w:rsidRPr="00F77E9F">
        <w:t xml:space="preserve"> and congruence (\ref{def:eq:congruence}) on the original problem set $S$.</w:t>
      </w:r>
    </w:p>
    <w:p w14:paraId="6202D171" w14:textId="6723E392" w:rsidR="00CC40A7" w:rsidRPr="00F77E9F" w:rsidRDefault="00CC40A7" w:rsidP="00CC40A7">
      <w:r w:rsidRPr="00F77E9F">
        <w:t>Then</w:t>
      </w:r>
      <w:ins w:id="536" w:author="Proofed" w:date="2018-06-06T08:07:00Z">
        <w:r w:rsidR="00CB45BD">
          <w:t>,</w:t>
        </w:r>
      </w:ins>
      <w:r w:rsidRPr="00F77E9F">
        <w:t xml:space="preserve"> because we have mentioned </w:t>
      </w:r>
      <w:ins w:id="537" w:author="Proofed" w:date="2018-06-06T08:08:00Z">
        <w:r w:rsidR="00CB45BD">
          <w:t>‘</w:t>
        </w:r>
      </w:ins>
      <w:del w:id="538" w:author="Proofed" w:date="2018-06-06T08:08:00Z">
        <w:r w:rsidRPr="00F77E9F" w:rsidDel="00CB45BD">
          <w:delText>"</w:delText>
        </w:r>
      </w:del>
      <w:r w:rsidRPr="00F77E9F">
        <w:t>although we use reduction to reduce the problem set from $S$ to $\{r(S) \equiv \{s \in S | r(s) =_S s\} $, we equality $=_S$ is still the original equality $=_S$</w:t>
      </w:r>
      <w:ins w:id="539" w:author="Proofed" w:date="2018-06-06T08:08:00Z">
        <w:r w:rsidR="00CB45BD">
          <w:t>’</w:t>
        </w:r>
      </w:ins>
      <w:del w:id="540" w:author="Proofed" w:date="2018-06-06T08:08:00Z">
        <w:r w:rsidRPr="00F77E9F" w:rsidDel="00CB45BD">
          <w:delText>”</w:delText>
        </w:r>
      </w:del>
      <w:r w:rsidRPr="00F77E9F">
        <w:t>, the equality $=_S$ still has the property of reflexive, symmetric, transitive</w:t>
      </w:r>
      <w:ins w:id="541" w:author="Proofed" w:date="2018-06-06T08:08:00Z">
        <w:r w:rsidR="00CB45BD">
          <w:t>,</w:t>
        </w:r>
      </w:ins>
      <w:r w:rsidRPr="00F77E9F">
        <w:t xml:space="preserve"> and congruence on the reduced problem set $\{r(S) \equiv \{s \in S | r(s) =_S s\}$.</w:t>
      </w:r>
    </w:p>
    <w:p w14:paraId="2129CE9E" w14:textId="77777777" w:rsidR="00CC40A7" w:rsidRPr="00F77E9F" w:rsidRDefault="00CC40A7" w:rsidP="00CC40A7"/>
    <w:p w14:paraId="5BE852D2" w14:textId="03862384" w:rsidR="00CC40A7" w:rsidRPr="00F77E9F" w:rsidRDefault="00CC40A7" w:rsidP="00CC40A7">
      <w:del w:id="542" w:author="Proofed" w:date="2018-06-06T08:08:00Z">
        <w:r w:rsidRPr="00F77E9F" w:rsidDel="00CB45BD">
          <w:delText>Next</w:delText>
        </w:r>
      </w:del>
      <w:ins w:id="543" w:author="Proofed" w:date="2018-06-06T08:08:00Z">
        <w:r w:rsidR="00CB45BD" w:rsidRPr="00F77E9F">
          <w:t>Next,</w:t>
        </w:r>
      </w:ins>
      <w:r w:rsidRPr="00F77E9F">
        <w:t xml:space="preserve"> we need to discuss the properties of the binary operator under </w:t>
      </w:r>
      <w:ins w:id="544" w:author="Proofed" w:date="2018-06-06T08:08:00Z">
        <w:r w:rsidR="00CB45BD">
          <w:t xml:space="preserve">the </w:t>
        </w:r>
      </w:ins>
      <w:r w:rsidRPr="00F77E9F">
        <w:t xml:space="preserve">reduced problem set. </w:t>
      </w:r>
    </w:p>
    <w:p w14:paraId="7ABE30CE" w14:textId="4C0D3979" w:rsidR="00CC40A7" w:rsidRPr="00F77E9F" w:rsidRDefault="00CC40A7" w:rsidP="00CC40A7">
      <w:r w:rsidRPr="00F77E9F">
        <w:t xml:space="preserve">Recalling </w:t>
      </w:r>
      <w:del w:id="545" w:author="Proofed" w:date="2018-06-06T08:08:00Z">
        <w:r w:rsidRPr="00F77E9F" w:rsidDel="00CB45BD">
          <w:delText xml:space="preserve">to </w:delText>
        </w:r>
      </w:del>
      <w:r w:rsidRPr="00F77E9F">
        <w:t>our definition, for a binary operator $\oplus : S \times S \rightarrow S$, the reduced binary operator under reduction $r$ is defined as \[\forall a, b \in r(S) \equiv \{s \in S | r(s) =_S s\}, a \oplus_r b \equiv r(a \oplus b)\]</w:t>
      </w:r>
    </w:p>
    <w:p w14:paraId="6D634BF7" w14:textId="40ECFE0C" w:rsidR="00CC40A7" w:rsidRPr="00F77E9F" w:rsidRDefault="00CC40A7" w:rsidP="00CC40A7">
      <w:del w:id="546" w:author="Proofed" w:date="2018-06-06T08:08:00Z">
        <w:r w:rsidRPr="00F77E9F" w:rsidDel="00CB45BD">
          <w:delText>So</w:delText>
        </w:r>
      </w:del>
      <w:ins w:id="547" w:author="Proofed" w:date="2018-06-06T08:08:00Z">
        <w:r w:rsidR="00CB45BD" w:rsidRPr="00F77E9F">
          <w:t>So,</w:t>
        </w:r>
      </w:ins>
      <w:r w:rsidRPr="00F77E9F">
        <w:t xml:space="preserve"> we first assume that the original binary operator $\oplus$ has certain properties on $S$, and then reasoning that these properties </w:t>
      </w:r>
      <w:del w:id="548" w:author="Proofed" w:date="2018-06-06T08:08:00Z">
        <w:r w:rsidRPr="00F77E9F" w:rsidDel="00CB45BD">
          <w:delText xml:space="preserve">are </w:delText>
        </w:r>
      </w:del>
      <w:r w:rsidRPr="00F77E9F">
        <w:t>remain</w:t>
      </w:r>
      <w:del w:id="549" w:author="Proofed" w:date="2018-06-06T08:08:00Z">
        <w:r w:rsidRPr="00F77E9F" w:rsidDel="00CB45BD">
          <w:delText>ed</w:delText>
        </w:r>
      </w:del>
      <w:r w:rsidRPr="00F77E9F">
        <w:t xml:space="preserve"> after reduction ($\oplus_r$ still has the same property under $\{r(S) \equiv \{s \in S | r(s) =_S s\}$)</w:t>
      </w:r>
      <w:ins w:id="550" w:author="Proofed" w:date="2018-06-06T08:09:00Z">
        <w:r w:rsidR="00CB45BD">
          <w:t>.</w:t>
        </w:r>
      </w:ins>
    </w:p>
    <w:p w14:paraId="156629C3" w14:textId="77777777" w:rsidR="00CC40A7" w:rsidRPr="00F77E9F" w:rsidRDefault="00CC40A7" w:rsidP="00CC40A7"/>
    <w:p w14:paraId="0B5CC807" w14:textId="0E56C134" w:rsidR="00CC40A7" w:rsidRPr="00F77E9F" w:rsidRDefault="00CC40A7" w:rsidP="00CC40A7">
      <w:r w:rsidRPr="00F77E9F">
        <w:t>Commutative: we initially assume that $\oplus$ is commutative under $S$, which is $\forall a,b \in S, a \oplus b =_S b \oplus a$. Then we want to pro</w:t>
      </w:r>
      <w:ins w:id="551" w:author="Proofed" w:date="2018-06-06T08:09:00Z">
        <w:r w:rsidR="00CB45BD">
          <w:t>ve</w:t>
        </w:r>
      </w:ins>
      <w:del w:id="552" w:author="Proofed" w:date="2018-06-06T08:09:00Z">
        <w:r w:rsidRPr="00F77E9F" w:rsidDel="00CB45BD">
          <w:delText>of</w:delText>
        </w:r>
      </w:del>
      <w:r w:rsidRPr="00F77E9F">
        <w:t xml:space="preserve"> that $\forall a,b \in \{s \in S | r(s) =_S s\}, a \oplus_r b =_S b \oplus_r a$.</w:t>
      </w:r>
    </w:p>
    <w:p w14:paraId="01727223" w14:textId="77777777" w:rsidR="00CC40A7" w:rsidRPr="00F77E9F" w:rsidRDefault="00CC40A7" w:rsidP="00CC40A7">
      <w:r w:rsidRPr="00F77E9F">
        <w:t>\e{r:proof:commutative}{</w:t>
      </w:r>
    </w:p>
    <w:p w14:paraId="1E916808" w14:textId="77777777" w:rsidR="00CC40A7" w:rsidRPr="00F77E9F" w:rsidRDefault="00CC40A7" w:rsidP="00CC40A7">
      <w:r w:rsidRPr="00F77E9F">
        <w:t xml:space="preserve">\begin{array}{rcll} </w:t>
      </w:r>
    </w:p>
    <w:p w14:paraId="4B50C10A" w14:textId="77777777" w:rsidR="00CC40A7" w:rsidRPr="00F77E9F" w:rsidRDefault="00CC40A7" w:rsidP="00CC40A7">
      <w:r w:rsidRPr="00F77E9F">
        <w:t>a \oplus_r b &amp; =_S &amp; r(a \oplus b) &amp;\mbox{by the definition of $\oplus_r$} \\</w:t>
      </w:r>
    </w:p>
    <w:p w14:paraId="740A8292" w14:textId="77777777" w:rsidR="00CC40A7" w:rsidRPr="00F77E9F" w:rsidRDefault="00CC40A7" w:rsidP="00CC40A7">
      <w:r w:rsidRPr="00F77E9F">
        <w:tab/>
      </w:r>
      <w:r w:rsidRPr="00F77E9F">
        <w:tab/>
      </w:r>
      <w:r w:rsidRPr="00F77E9F">
        <w:tab/>
        <w:t xml:space="preserve"> &amp; =_S &amp; r(b \oplus a) &amp;\mbox{by commutative of $\oplus$ and congruence of $r$}\\</w:t>
      </w:r>
    </w:p>
    <w:p w14:paraId="52400CC8" w14:textId="77777777" w:rsidR="00CC40A7" w:rsidRPr="00F77E9F" w:rsidRDefault="00CC40A7" w:rsidP="00CC40A7">
      <w:r w:rsidRPr="00F77E9F">
        <w:t xml:space="preserve">             &amp; =_S &amp; b \oplus_r a &amp;\mbox{by the definition of $\oplus_r$} \\</w:t>
      </w:r>
    </w:p>
    <w:p w14:paraId="7E37244D" w14:textId="77777777" w:rsidR="00CC40A7" w:rsidRPr="00F77E9F" w:rsidRDefault="00CC40A7" w:rsidP="00CC40A7">
      <w:r w:rsidRPr="00F77E9F">
        <w:t>\end{array}}</w:t>
      </w:r>
    </w:p>
    <w:p w14:paraId="2478A166" w14:textId="0D161289" w:rsidR="00CC40A7" w:rsidRPr="00F77E9F" w:rsidRDefault="00CC40A7" w:rsidP="00CC40A7">
      <w:del w:id="553" w:author="Proofed" w:date="2018-06-06T08:09:00Z">
        <w:r w:rsidRPr="00F77E9F" w:rsidDel="00CB45BD">
          <w:delText>So</w:delText>
        </w:r>
      </w:del>
      <w:ins w:id="554" w:author="Proofed" w:date="2018-06-06T08:09:00Z">
        <w:r w:rsidR="00CB45BD" w:rsidRPr="00F77E9F">
          <w:t>So,</w:t>
        </w:r>
      </w:ins>
      <w:r w:rsidRPr="00F77E9F">
        <w:t xml:space="preserve"> we can conclude that commutative of $\oplus$ plus congruence of $r$ implies commutative of $\oplus_r$.</w:t>
      </w:r>
    </w:p>
    <w:p w14:paraId="42D4909C" w14:textId="77777777" w:rsidR="00CC40A7" w:rsidRPr="00F77E9F" w:rsidRDefault="00CC40A7" w:rsidP="00CC40A7"/>
    <w:p w14:paraId="6FBC803E" w14:textId="2D3A20D0" w:rsidR="00CC40A7" w:rsidRPr="00F77E9F" w:rsidRDefault="00CC40A7" w:rsidP="00CC40A7">
      <w:r w:rsidRPr="00F77E9F">
        <w:t xml:space="preserve">Congruence: we initially assume that $\oplus$ is congruence under $S$, which is $\forall a,b,c,d \in S, a =_S b \wedge c =_S d \rightarrow a \oplus c =_S b \oplus d$. Then we want to </w:t>
      </w:r>
      <w:r w:rsidRPr="00F77E9F">
        <w:lastRenderedPageBreak/>
        <w:t>pro</w:t>
      </w:r>
      <w:ins w:id="555" w:author="Proofed" w:date="2018-06-06T08:12:00Z">
        <w:r w:rsidR="00A76319">
          <w:t>ve</w:t>
        </w:r>
      </w:ins>
      <w:del w:id="556" w:author="Proofed" w:date="2018-06-06T08:12:00Z">
        <w:r w:rsidRPr="00F77E9F" w:rsidDel="00A76319">
          <w:delText>of</w:delText>
        </w:r>
      </w:del>
      <w:r w:rsidRPr="00F77E9F">
        <w:t xml:space="preserve"> that $\forall a,b,c,d \in \{s \in S | r(s) =_S s\}, a =_S b \wedge c =_S d \rightarrow a \oplus_r c =_S b \oplus_r d$.</w:t>
      </w:r>
    </w:p>
    <w:p w14:paraId="2D90C6FB" w14:textId="77777777" w:rsidR="00CC40A7" w:rsidRPr="00F77E9F" w:rsidRDefault="00CC40A7" w:rsidP="00CC40A7">
      <w:r w:rsidRPr="00F77E9F">
        <w:t>\e{r:proof:congruence}{</w:t>
      </w:r>
    </w:p>
    <w:p w14:paraId="262E59C9" w14:textId="77777777" w:rsidR="00CC40A7" w:rsidRPr="00F77E9F" w:rsidRDefault="00CC40A7" w:rsidP="00CC40A7">
      <w:r w:rsidRPr="00F77E9F">
        <w:t xml:space="preserve">\begin{array}{rcll} </w:t>
      </w:r>
    </w:p>
    <w:p w14:paraId="5B373C40" w14:textId="77777777" w:rsidR="00CC40A7" w:rsidRPr="00F77E9F" w:rsidRDefault="00CC40A7" w:rsidP="00CC40A7">
      <w:r w:rsidRPr="00F77E9F">
        <w:t>a \oplus_r c &amp; =_S &amp; r(a \oplus c) &amp;\mbox{by the definition of $\oplus_r$} \\</w:t>
      </w:r>
    </w:p>
    <w:p w14:paraId="710F40FC" w14:textId="77777777" w:rsidR="00CC40A7" w:rsidRPr="00F77E9F" w:rsidRDefault="00CC40A7" w:rsidP="00CC40A7">
      <w:r w:rsidRPr="00F77E9F">
        <w:tab/>
      </w:r>
      <w:r w:rsidRPr="00F77E9F">
        <w:tab/>
      </w:r>
      <w:r w:rsidRPr="00F77E9F">
        <w:tab/>
        <w:t xml:space="preserve"> &amp; =_S &amp; r(b \oplus c) &amp;\mbox{by congruence of $\oplus$ and congruence of $r$}\\</w:t>
      </w:r>
    </w:p>
    <w:p w14:paraId="713CE64D" w14:textId="77777777" w:rsidR="00CC40A7" w:rsidRPr="00F77E9F" w:rsidRDefault="00CC40A7" w:rsidP="00CC40A7">
      <w:r w:rsidRPr="00F77E9F">
        <w:tab/>
      </w:r>
      <w:r w:rsidRPr="00F77E9F">
        <w:tab/>
      </w:r>
      <w:r w:rsidRPr="00F77E9F">
        <w:tab/>
        <w:t xml:space="preserve"> &amp; =_S &amp; r(b \oplus d) &amp;\mbox{by congruence of $\oplus$ and congruence of $r$}\\</w:t>
      </w:r>
    </w:p>
    <w:p w14:paraId="485C0166" w14:textId="77777777" w:rsidR="00CC40A7" w:rsidRPr="00F77E9F" w:rsidRDefault="00CC40A7" w:rsidP="00CC40A7">
      <w:r w:rsidRPr="00F77E9F">
        <w:t xml:space="preserve">             &amp; =_S &amp; b \oplus_r d &amp;\mbox{by the definition of $\oplus_r$} \\</w:t>
      </w:r>
    </w:p>
    <w:p w14:paraId="0CAE6F6A" w14:textId="77777777" w:rsidR="00CC40A7" w:rsidRPr="00F77E9F" w:rsidRDefault="00CC40A7" w:rsidP="00CC40A7">
      <w:r w:rsidRPr="00F77E9F">
        <w:t>\end{array}}</w:t>
      </w:r>
    </w:p>
    <w:p w14:paraId="1AF4E251" w14:textId="7764776D" w:rsidR="00CC40A7" w:rsidRPr="00F77E9F" w:rsidRDefault="00CC40A7" w:rsidP="00CC40A7">
      <w:del w:id="557" w:author="Proofed" w:date="2018-06-06T08:13:00Z">
        <w:r w:rsidRPr="00F77E9F" w:rsidDel="00A76319">
          <w:delText>So</w:delText>
        </w:r>
      </w:del>
      <w:ins w:id="558" w:author="Proofed" w:date="2018-06-06T08:13:00Z">
        <w:r w:rsidR="00A76319" w:rsidRPr="00F77E9F">
          <w:t>So,</w:t>
        </w:r>
      </w:ins>
      <w:r w:rsidRPr="00F77E9F">
        <w:t xml:space="preserve"> we can conclude that congruence of $\oplus$ plus congruence of $r$ implies congruence of $\oplus_r$.</w:t>
      </w:r>
    </w:p>
    <w:p w14:paraId="3F9B08BB" w14:textId="77777777" w:rsidR="00CC40A7" w:rsidRPr="00F77E9F" w:rsidRDefault="00CC40A7" w:rsidP="00CC40A7"/>
    <w:p w14:paraId="39AAB677" w14:textId="4A66DF48" w:rsidR="00CC40A7" w:rsidRPr="00F77E9F" w:rsidRDefault="00CC40A7" w:rsidP="00CC40A7">
      <w:r w:rsidRPr="00F77E9F">
        <w:t>Selective: we initially assume that $\oplus$ is selective under $S$, which is $\forall a,b \in S, a \oplus b =_S a \bigvee a \oplus b =_S b$. Then we want to pro</w:t>
      </w:r>
      <w:ins w:id="559" w:author="Proofed" w:date="2018-06-06T08:13:00Z">
        <w:r w:rsidR="00A76319">
          <w:t>ve</w:t>
        </w:r>
      </w:ins>
      <w:del w:id="560" w:author="Proofed" w:date="2018-06-06T08:13:00Z">
        <w:r w:rsidRPr="00F77E9F" w:rsidDel="00A76319">
          <w:delText>of</w:delText>
        </w:r>
      </w:del>
      <w:r w:rsidRPr="00F77E9F">
        <w:t xml:space="preserve"> that $\forall a,b \in \{s \in S | r(s) =_S s\}, a \oplus_r b =_S a \bigvee a \oplus_r b =_S b$. By using the selective property, we can split the cases of $a\oplus b$.</w:t>
      </w:r>
    </w:p>
    <w:p w14:paraId="6526C679" w14:textId="77777777" w:rsidR="00CC40A7" w:rsidRPr="00F77E9F" w:rsidRDefault="00CC40A7" w:rsidP="00CC40A7"/>
    <w:p w14:paraId="1B990898" w14:textId="77777777" w:rsidR="00CC40A7" w:rsidRPr="00F77E9F" w:rsidRDefault="00CC40A7" w:rsidP="00CC40A7">
      <w:r w:rsidRPr="00F77E9F">
        <w:t>case 1: $a \oplus b =_S a$</w:t>
      </w:r>
    </w:p>
    <w:p w14:paraId="58EB73A1" w14:textId="77777777" w:rsidR="00CC40A7" w:rsidRPr="00F77E9F" w:rsidRDefault="00CC40A7" w:rsidP="00CC40A7">
      <w:r w:rsidRPr="00F77E9F">
        <w:t>\[</w:t>
      </w:r>
    </w:p>
    <w:p w14:paraId="5BBFBB1B" w14:textId="77777777" w:rsidR="00CC40A7" w:rsidRPr="00F77E9F" w:rsidRDefault="00CC40A7" w:rsidP="00CC40A7">
      <w:r w:rsidRPr="00F77E9F">
        <w:t xml:space="preserve">\begin{array}{rcll} </w:t>
      </w:r>
    </w:p>
    <w:p w14:paraId="6579EFEB" w14:textId="77777777" w:rsidR="00CC40A7" w:rsidRPr="00F77E9F" w:rsidRDefault="00CC40A7" w:rsidP="00CC40A7">
      <w:r w:rsidRPr="00F77E9F">
        <w:t>a \oplus_r b &amp; =_S &amp; r(a \oplus b) &amp;\mbox{by the definition of $\oplus_r$} \\</w:t>
      </w:r>
    </w:p>
    <w:p w14:paraId="11F606E8" w14:textId="77777777" w:rsidR="00CC40A7" w:rsidRPr="00F77E9F" w:rsidRDefault="00CC40A7" w:rsidP="00CC40A7">
      <w:r w:rsidRPr="00F77E9F">
        <w:tab/>
      </w:r>
      <w:r w:rsidRPr="00F77E9F">
        <w:tab/>
      </w:r>
      <w:r w:rsidRPr="00F77E9F">
        <w:tab/>
        <w:t xml:space="preserve"> &amp; =_S &amp; r(a) &amp;\mbox{congruence of $r$}\\</w:t>
      </w:r>
    </w:p>
    <w:p w14:paraId="2673A16A" w14:textId="77777777" w:rsidR="00CC40A7" w:rsidRPr="00F77E9F" w:rsidRDefault="00CC40A7" w:rsidP="00CC40A7">
      <w:r w:rsidRPr="00F77E9F">
        <w:tab/>
      </w:r>
      <w:r w:rsidRPr="00F77E9F">
        <w:tab/>
      </w:r>
      <w:r w:rsidRPr="00F77E9F">
        <w:tab/>
        <w:t xml:space="preserve"> &amp; =_S &amp; a &amp;\mbox{because $r(a) = a$}\\</w:t>
      </w:r>
    </w:p>
    <w:p w14:paraId="3D041CA6" w14:textId="77777777" w:rsidR="00CC40A7" w:rsidRPr="00F77E9F" w:rsidRDefault="00CC40A7" w:rsidP="00CC40A7">
      <w:r w:rsidRPr="00F77E9F">
        <w:t>\end{array}</w:t>
      </w:r>
    </w:p>
    <w:p w14:paraId="61CBEE89" w14:textId="77777777" w:rsidR="00CC40A7" w:rsidRPr="00F77E9F" w:rsidRDefault="00CC40A7" w:rsidP="00CC40A7">
      <w:r w:rsidRPr="00F77E9F">
        <w:t>\]</w:t>
      </w:r>
    </w:p>
    <w:p w14:paraId="678ADCA0" w14:textId="77777777" w:rsidR="00CC40A7" w:rsidRPr="00F77E9F" w:rsidRDefault="00CC40A7" w:rsidP="00CC40A7">
      <w:r w:rsidRPr="00F77E9F">
        <w:t>case 2: $a \oplus b =_S b$</w:t>
      </w:r>
    </w:p>
    <w:p w14:paraId="553EE4AE" w14:textId="77777777" w:rsidR="00CC40A7" w:rsidRPr="00F77E9F" w:rsidRDefault="00CC40A7" w:rsidP="00CC40A7">
      <w:r w:rsidRPr="00F77E9F">
        <w:t>\[</w:t>
      </w:r>
    </w:p>
    <w:p w14:paraId="68D7B908" w14:textId="77777777" w:rsidR="00CC40A7" w:rsidRPr="00F77E9F" w:rsidRDefault="00CC40A7" w:rsidP="00CC40A7">
      <w:r w:rsidRPr="00F77E9F">
        <w:t xml:space="preserve">\begin{array}{rcll} </w:t>
      </w:r>
    </w:p>
    <w:p w14:paraId="36E24F3C" w14:textId="77777777" w:rsidR="00CC40A7" w:rsidRPr="00F77E9F" w:rsidRDefault="00CC40A7" w:rsidP="00CC40A7">
      <w:r w:rsidRPr="00F77E9F">
        <w:t>a \oplus_r b &amp; =_S &amp; r(a \oplus b) &amp;\mbox{by the definition of $\oplus_r$} \\</w:t>
      </w:r>
    </w:p>
    <w:p w14:paraId="230676C8" w14:textId="77777777" w:rsidR="00CC40A7" w:rsidRPr="00F77E9F" w:rsidRDefault="00CC40A7" w:rsidP="00CC40A7">
      <w:r w:rsidRPr="00F77E9F">
        <w:tab/>
      </w:r>
      <w:r w:rsidRPr="00F77E9F">
        <w:tab/>
      </w:r>
      <w:r w:rsidRPr="00F77E9F">
        <w:tab/>
        <w:t xml:space="preserve"> &amp; =_S &amp; r(b) &amp;\mbox{congruence of $r$}\\</w:t>
      </w:r>
    </w:p>
    <w:p w14:paraId="4A07A328" w14:textId="77777777" w:rsidR="00CC40A7" w:rsidRPr="00F77E9F" w:rsidRDefault="00CC40A7" w:rsidP="00CC40A7">
      <w:r w:rsidRPr="00F77E9F">
        <w:tab/>
      </w:r>
      <w:r w:rsidRPr="00F77E9F">
        <w:tab/>
      </w:r>
      <w:r w:rsidRPr="00F77E9F">
        <w:tab/>
        <w:t xml:space="preserve"> &amp; =_S &amp; b &amp;\mbox{because $r(b) = b$}\\</w:t>
      </w:r>
    </w:p>
    <w:p w14:paraId="220B20D5" w14:textId="77777777" w:rsidR="00CC40A7" w:rsidRPr="00F77E9F" w:rsidRDefault="00CC40A7" w:rsidP="00CC40A7">
      <w:r w:rsidRPr="00F77E9F">
        <w:t>\end{array}</w:t>
      </w:r>
    </w:p>
    <w:p w14:paraId="1FF7430E" w14:textId="77777777" w:rsidR="00CC40A7" w:rsidRPr="00F77E9F" w:rsidRDefault="00CC40A7" w:rsidP="00CC40A7">
      <w:r w:rsidRPr="00F77E9F">
        <w:t>\]</w:t>
      </w:r>
    </w:p>
    <w:p w14:paraId="6BD421FC" w14:textId="3885B03C" w:rsidR="00CC40A7" w:rsidRPr="00F77E9F" w:rsidRDefault="00CC40A7" w:rsidP="00CC40A7">
      <w:del w:id="561" w:author="Proofed" w:date="2018-06-06T08:14:00Z">
        <w:r w:rsidRPr="00F77E9F" w:rsidDel="00A76319">
          <w:delText>So</w:delText>
        </w:r>
      </w:del>
      <w:ins w:id="562" w:author="Proofed" w:date="2018-06-06T08:14:00Z">
        <w:r w:rsidR="00A76319" w:rsidRPr="00F77E9F">
          <w:t>So,</w:t>
        </w:r>
      </w:ins>
      <w:r w:rsidRPr="00F77E9F">
        <w:t xml:space="preserve"> we can conclude that selective of $\oplus$ plus congruence of $r$ implies selective of $\oplus_r$.</w:t>
      </w:r>
    </w:p>
    <w:p w14:paraId="4428BFB3" w14:textId="77777777" w:rsidR="00CC40A7" w:rsidRPr="00F77E9F" w:rsidRDefault="00CC40A7" w:rsidP="00CC40A7"/>
    <w:p w14:paraId="6A4F194E" w14:textId="13FC88DB" w:rsidR="00CC40A7" w:rsidRPr="00F77E9F" w:rsidRDefault="00CC40A7" w:rsidP="00CC40A7">
      <w:r w:rsidRPr="00F77E9F">
        <w:t>Associative: we initially assume that $\oplus$ is associative under $S$, which is $\forall a,b,c \in S, a \oplus (b \oplus c) =_S (a \oplus b) \oplus c$. Then we want to pro</w:t>
      </w:r>
      <w:ins w:id="563" w:author="Proofed" w:date="2018-06-06T08:14:00Z">
        <w:r w:rsidR="00A76319">
          <w:t>ve</w:t>
        </w:r>
      </w:ins>
      <w:del w:id="564" w:author="Proofed" w:date="2018-06-06T08:14:00Z">
        <w:r w:rsidRPr="00F77E9F" w:rsidDel="00A76319">
          <w:delText>of</w:delText>
        </w:r>
      </w:del>
      <w:r w:rsidRPr="00F77E9F">
        <w:t xml:space="preserve"> that $\forall a,b,c \in \{s \in S | r(s) =_S s\}, a \oplus_r (b \oplus_r c) =_S (a \oplus_r b) \oplus_r c$. </w:t>
      </w:r>
    </w:p>
    <w:p w14:paraId="778AB906" w14:textId="77777777" w:rsidR="00CC40A7" w:rsidRPr="00F77E9F" w:rsidRDefault="00CC40A7" w:rsidP="00CC40A7">
      <w:r w:rsidRPr="00F77E9F">
        <w:t>\e{r:proof:associative}{</w:t>
      </w:r>
    </w:p>
    <w:p w14:paraId="1FE90668" w14:textId="77777777" w:rsidR="00CC40A7" w:rsidRPr="00F77E9F" w:rsidRDefault="00CC40A7" w:rsidP="00CC40A7">
      <w:r w:rsidRPr="00F77E9F">
        <w:t xml:space="preserve">\begin{array}{rcll} </w:t>
      </w:r>
    </w:p>
    <w:p w14:paraId="49A7748F" w14:textId="77777777" w:rsidR="00CC40A7" w:rsidRPr="00F77E9F" w:rsidRDefault="00CC40A7" w:rsidP="00CC40A7">
      <w:r w:rsidRPr="00F77E9F">
        <w:t>a \oplus_r (b \oplus_r c) &amp; =_S &amp; r(a \oplus r(b \oplus c)) &amp;\mbox{by the definition of $\oplus_r$} \\</w:t>
      </w:r>
    </w:p>
    <w:p w14:paraId="382F754E" w14:textId="77777777" w:rsidR="00CC40A7" w:rsidRPr="00F77E9F" w:rsidRDefault="00CC40A7" w:rsidP="00CC40A7">
      <w:r w:rsidRPr="00F77E9F">
        <w:tab/>
      </w:r>
      <w:r w:rsidRPr="00F77E9F">
        <w:tab/>
      </w:r>
      <w:r w:rsidRPr="00F77E9F">
        <w:tab/>
        <w:t xml:space="preserve"> &amp; =_S &amp; r(a \oplus (b \oplus c)) &amp;\mbox{by right invariant property of $r$ on $\oplus$}\\</w:t>
      </w:r>
    </w:p>
    <w:p w14:paraId="0FB405A2" w14:textId="77777777" w:rsidR="00CC40A7" w:rsidRPr="00F77E9F" w:rsidRDefault="00CC40A7" w:rsidP="00CC40A7">
      <w:r w:rsidRPr="00F77E9F">
        <w:lastRenderedPageBreak/>
        <w:tab/>
      </w:r>
      <w:r w:rsidRPr="00F77E9F">
        <w:tab/>
      </w:r>
      <w:r w:rsidRPr="00F77E9F">
        <w:tab/>
        <w:t xml:space="preserve"> &amp; =_S &amp; r((a \oplus b) \oplus c) &amp;\mbox{by associative of $\oplus$ and congruence of $r$}\\</w:t>
      </w:r>
    </w:p>
    <w:p w14:paraId="0848D898" w14:textId="77777777" w:rsidR="00CC40A7" w:rsidRPr="00F77E9F" w:rsidRDefault="00CC40A7" w:rsidP="00CC40A7">
      <w:r w:rsidRPr="00F77E9F">
        <w:tab/>
      </w:r>
      <w:r w:rsidRPr="00F77E9F">
        <w:tab/>
      </w:r>
      <w:r w:rsidRPr="00F77E9F">
        <w:tab/>
        <w:t xml:space="preserve"> &amp; =_S &amp; r(r(a \oplus b) \oplus c) &amp;\mbox{by left invariant property of $r$ on $\oplus$}\\</w:t>
      </w:r>
    </w:p>
    <w:p w14:paraId="6DA9F04B" w14:textId="77777777" w:rsidR="00CC40A7" w:rsidRPr="00F77E9F" w:rsidRDefault="00CC40A7" w:rsidP="00CC40A7">
      <w:r w:rsidRPr="00F77E9F">
        <w:t xml:space="preserve">             &amp; =_S &amp; (a \oplus_r b) \oplus_r c  &amp;\mbox{by the definition of $\oplus_r$} \\</w:t>
      </w:r>
    </w:p>
    <w:p w14:paraId="2B746C7A" w14:textId="77777777" w:rsidR="00CC40A7" w:rsidRPr="00F77E9F" w:rsidRDefault="00CC40A7" w:rsidP="00CC40A7">
      <w:r w:rsidRPr="00F77E9F">
        <w:t>\end{array}}</w:t>
      </w:r>
    </w:p>
    <w:p w14:paraId="2C724848" w14:textId="2EA3C7FA" w:rsidR="00CC40A7" w:rsidRPr="00F77E9F" w:rsidDel="00A76319" w:rsidRDefault="00CC40A7" w:rsidP="00CC40A7">
      <w:pPr>
        <w:rPr>
          <w:del w:id="565" w:author="Proofed" w:date="2018-06-06T08:14:00Z"/>
        </w:rPr>
      </w:pPr>
      <w:del w:id="566" w:author="Proofed" w:date="2018-06-06T08:14:00Z">
        <w:r w:rsidRPr="00F77E9F" w:rsidDel="00A76319">
          <w:delText>So</w:delText>
        </w:r>
      </w:del>
      <w:ins w:id="567" w:author="Proofed" w:date="2018-06-06T08:14:00Z">
        <w:r w:rsidR="00A76319" w:rsidRPr="00F77E9F">
          <w:t>So,</w:t>
        </w:r>
      </w:ins>
      <w:r w:rsidRPr="00F77E9F">
        <w:t xml:space="preserve"> we can conclude that associative of $\oplus$ plus congruence, left and right invariant of $r$ on $\oplus$ implies associative of $\oplus_r$.</w:t>
      </w:r>
      <w:ins w:id="568" w:author="Proofed" w:date="2018-06-06T08:14:00Z">
        <w:r w:rsidR="00A76319">
          <w:t xml:space="preserve"> </w:t>
        </w:r>
      </w:ins>
    </w:p>
    <w:p w14:paraId="374BC255" w14:textId="72F554EA" w:rsidR="00CC40A7" w:rsidRPr="00F77E9F" w:rsidRDefault="00CC40A7" w:rsidP="00CC40A7">
      <w:r w:rsidRPr="00F77E9F">
        <w:t>Here we find that associative is not the same as the other three properties under binary operators. The proof that a binary operator satisfies the associative</w:t>
      </w:r>
      <w:ins w:id="569" w:author="Proofed" w:date="2018-06-06T08:15:00Z">
        <w:r w:rsidR="00A76319">
          <w:t>,</w:t>
        </w:r>
      </w:ins>
      <w:r w:rsidRPr="00F77E9F">
        <w:t xml:space="preserve"> under reduction</w:t>
      </w:r>
      <w:ins w:id="570" w:author="Proofed" w:date="2018-06-06T08:15:00Z">
        <w:r w:rsidR="00A76319">
          <w:t>,</w:t>
        </w:r>
      </w:ins>
      <w:r w:rsidRPr="00F77E9F">
        <w:t xml:space="preserve"> uses the left/right invariant properties of reduction. </w:t>
      </w:r>
    </w:p>
    <w:p w14:paraId="706AF7FD" w14:textId="77777777" w:rsidR="00CC40A7" w:rsidRPr="00F77E9F" w:rsidRDefault="00CC40A7" w:rsidP="00CC40A7"/>
    <w:p w14:paraId="52B89F31" w14:textId="2786BA7A" w:rsidR="00CC40A7" w:rsidRPr="00F77E9F" w:rsidRDefault="00CC40A7" w:rsidP="00CC40A7">
      <w:r w:rsidRPr="00F77E9F">
        <w:t>Left Distributive: by adding another binary operator $\otimes : S \times S \rightarrow S$, the reduced binary operator $\otimes_r$ as $\forall a,b \in \{s \in S | r(s) =_S s\}, a \otimes_r b \equiv r(a \otimes b)$, we initially assume that $\oplus$ and $\otimes$ are left distributive under $S$, which is $\forall a,b,c \in S, a \otimes (b \oplus c) =_S (a \otimes b) \oplus (a \otimes c)$. Then we want to pro</w:t>
      </w:r>
      <w:ins w:id="571" w:author="Proofed" w:date="2018-06-06T08:15:00Z">
        <w:r w:rsidR="00A76319">
          <w:t>ve</w:t>
        </w:r>
      </w:ins>
      <w:del w:id="572" w:author="Proofed" w:date="2018-06-06T08:15:00Z">
        <w:r w:rsidRPr="00F77E9F" w:rsidDel="00A76319">
          <w:delText>of</w:delText>
        </w:r>
      </w:del>
      <w:r w:rsidRPr="00F77E9F">
        <w:t xml:space="preserve"> that $\forall a,b,c \in \{s \in S | r(s) =_S s\}, a \otimes_r (b \oplus_r c) =_S (a \otimes_r b) \oplus_r (a \otimes_r c)$. </w:t>
      </w:r>
    </w:p>
    <w:p w14:paraId="0FC0056D" w14:textId="77777777" w:rsidR="00CC40A7" w:rsidRPr="00F77E9F" w:rsidRDefault="00CC40A7" w:rsidP="00CC40A7">
      <w:r w:rsidRPr="00F77E9F">
        <w:t>\e{r:proof:left_distributive}{</w:t>
      </w:r>
    </w:p>
    <w:p w14:paraId="549CEC48" w14:textId="77777777" w:rsidR="00CC40A7" w:rsidRPr="00F77E9F" w:rsidRDefault="00CC40A7" w:rsidP="00CC40A7">
      <w:r w:rsidRPr="00F77E9F">
        <w:t xml:space="preserve">\begin{array}{rcll} </w:t>
      </w:r>
    </w:p>
    <w:p w14:paraId="23215D26" w14:textId="77777777" w:rsidR="00CC40A7" w:rsidRPr="00F77E9F" w:rsidRDefault="00CC40A7" w:rsidP="00CC40A7">
      <w:r w:rsidRPr="00F77E9F">
        <w:t>a \otimes_r (b \oplus_r c) &amp; =_S &amp; r(a \otimes r(b \oplus c)) &amp;\mbox{by the definition of $\oplus_r$ and $\otimes_r$} \\</w:t>
      </w:r>
    </w:p>
    <w:p w14:paraId="51FF5039" w14:textId="77777777" w:rsidR="00CC40A7" w:rsidRPr="00F77E9F" w:rsidRDefault="00CC40A7" w:rsidP="00CC40A7">
      <w:r w:rsidRPr="00F77E9F">
        <w:tab/>
      </w:r>
      <w:r w:rsidRPr="00F77E9F">
        <w:tab/>
      </w:r>
      <w:r w:rsidRPr="00F77E9F">
        <w:tab/>
        <w:t xml:space="preserve"> &amp; =_S &amp; r(a \otimes (b \oplus c)) &amp;\mbox{by right invariant property of $r$ on $\otimes$}\\</w:t>
      </w:r>
    </w:p>
    <w:p w14:paraId="4AB5773E" w14:textId="77777777" w:rsidR="00CC40A7" w:rsidRPr="00F77E9F" w:rsidRDefault="00CC40A7" w:rsidP="00CC40A7">
      <w:r w:rsidRPr="00F77E9F">
        <w:tab/>
      </w:r>
      <w:r w:rsidRPr="00F77E9F">
        <w:tab/>
      </w:r>
      <w:r w:rsidRPr="00F77E9F">
        <w:tab/>
        <w:t xml:space="preserve"> &amp; =_S &amp; r((a \otimes b) \oplus (a \otimes c)) &amp;\mbox{by left distributive of $\oplus$ and $\otimes$}\\</w:t>
      </w:r>
    </w:p>
    <w:p w14:paraId="2EAC6BE0" w14:textId="77777777" w:rsidR="00CC40A7" w:rsidRPr="00F77E9F" w:rsidRDefault="00CC40A7" w:rsidP="00CC40A7">
      <w:r w:rsidRPr="00F77E9F">
        <w:tab/>
      </w:r>
      <w:r w:rsidRPr="00F77E9F">
        <w:tab/>
      </w:r>
      <w:r w:rsidRPr="00F77E9F">
        <w:tab/>
        <w:t xml:space="preserve"> &amp; =_S &amp; r(r(a \otimes b) \oplus r(a \otimes c)) &amp;\mbox{by left and right invariant of $r$ on $\oplus$}\\</w:t>
      </w:r>
      <w:r w:rsidRPr="00F77E9F">
        <w:tab/>
      </w:r>
      <w:r w:rsidRPr="00F77E9F">
        <w:tab/>
      </w:r>
      <w:r w:rsidRPr="00F77E9F">
        <w:tab/>
        <w:t xml:space="preserve"> </w:t>
      </w:r>
    </w:p>
    <w:p w14:paraId="27B34EDD" w14:textId="77777777" w:rsidR="00CC40A7" w:rsidRPr="00F77E9F" w:rsidRDefault="00CC40A7" w:rsidP="00CC40A7">
      <w:r w:rsidRPr="00F77E9F">
        <w:tab/>
      </w:r>
      <w:r w:rsidRPr="00F77E9F">
        <w:tab/>
      </w:r>
      <w:r w:rsidRPr="00F77E9F">
        <w:tab/>
        <w:t xml:space="preserve"> &amp; =_S &amp; r((a \otimes_r b) \oplus (a \otimes_r c)) &amp;\mbox{by the definition of $\otimes_r$}\\</w:t>
      </w:r>
    </w:p>
    <w:p w14:paraId="24E529A3" w14:textId="77777777" w:rsidR="00CC40A7" w:rsidRPr="00F77E9F" w:rsidRDefault="00CC40A7" w:rsidP="00CC40A7">
      <w:r w:rsidRPr="00F77E9F">
        <w:t xml:space="preserve">             &amp; =_S &amp; (a \otimes_r b) \oplus_r (a \otimes_r c)  &amp;\mbox{by the definition of $\oplus_r$} \\</w:t>
      </w:r>
    </w:p>
    <w:p w14:paraId="067B1248" w14:textId="77777777" w:rsidR="00CC40A7" w:rsidRPr="00F77E9F" w:rsidRDefault="00CC40A7" w:rsidP="00CC40A7">
      <w:r w:rsidRPr="00F77E9F">
        <w:t>\end{array}}</w:t>
      </w:r>
    </w:p>
    <w:p w14:paraId="3A79133F" w14:textId="0BA134CC" w:rsidR="00CC40A7" w:rsidRPr="00F77E9F" w:rsidRDefault="00CC40A7" w:rsidP="00CC40A7">
      <w:del w:id="573" w:author="Proofed" w:date="2018-06-06T08:15:00Z">
        <w:r w:rsidRPr="00F77E9F" w:rsidDel="00A76319">
          <w:delText>So</w:delText>
        </w:r>
      </w:del>
      <w:ins w:id="574" w:author="Proofed" w:date="2018-06-06T08:15:00Z">
        <w:r w:rsidR="00A76319" w:rsidRPr="00F77E9F">
          <w:t>So,</w:t>
        </w:r>
      </w:ins>
      <w:r w:rsidRPr="00F77E9F">
        <w:t xml:space="preserve"> we can conclude that left distributive of $\oplus$ and $\otimes$ plus congruence, left and right invariant of $r$ on $\oplus$, right invariant of $r$ on $\otimes$ implies left distributive of $\oplus_r$ and $\otimes_r$.</w:t>
      </w:r>
    </w:p>
    <w:p w14:paraId="51E42F7A" w14:textId="77777777" w:rsidR="00CC40A7" w:rsidRPr="00F77E9F" w:rsidRDefault="00CC40A7" w:rsidP="00CC40A7"/>
    <w:p w14:paraId="39FE421F" w14:textId="15F4DDCD" w:rsidR="00CC40A7" w:rsidRPr="00F77E9F" w:rsidRDefault="00CC40A7" w:rsidP="00CC40A7">
      <w:del w:id="575" w:author="Proofed" w:date="2018-06-06T08:16:00Z">
        <w:r w:rsidRPr="00F77E9F" w:rsidDel="00A76319">
          <w:delText>Similarly</w:delText>
        </w:r>
      </w:del>
      <w:ins w:id="576" w:author="Proofed" w:date="2018-06-06T08:16:00Z">
        <w:r w:rsidR="00A76319" w:rsidRPr="00F77E9F">
          <w:t>Similarly,</w:t>
        </w:r>
      </w:ins>
      <w:r w:rsidRPr="00F77E9F">
        <w:t xml:space="preserve"> we can conclude that right distributive of $\oplus$ and $\otimes$ plus congruence, left and right invariant of $r$ on $\oplus$, left invariant of $r$ on $\otimes$ implies right distributive of $\oplus_r$ and $\otimes_r$.</w:t>
      </w:r>
    </w:p>
    <w:p w14:paraId="6A3B8131" w14:textId="77777777" w:rsidR="00CC40A7" w:rsidRPr="00F77E9F" w:rsidRDefault="00CC40A7" w:rsidP="00CC40A7"/>
    <w:p w14:paraId="07D81E27" w14:textId="4E873FDA" w:rsidR="00CC40A7" w:rsidRPr="00F77E9F" w:rsidRDefault="00CC40A7" w:rsidP="00CC40A7">
      <w:r w:rsidRPr="00F77E9F">
        <w:t xml:space="preserve">Thus, we </w:t>
      </w:r>
      <w:del w:id="577" w:author="Proofed" w:date="2018-06-06T08:16:00Z">
        <w:r w:rsidRPr="00F77E9F" w:rsidDel="00A76319">
          <w:delText xml:space="preserve">get the </w:delText>
        </w:r>
      </w:del>
      <w:r w:rsidRPr="00F77E9F">
        <w:t>conclu</w:t>
      </w:r>
      <w:ins w:id="578" w:author="Proofed" w:date="2018-06-06T08:16:00Z">
        <w:r w:rsidR="00A76319">
          <w:t>de</w:t>
        </w:r>
      </w:ins>
      <w:del w:id="579" w:author="Proofed" w:date="2018-06-06T08:16:00Z">
        <w:r w:rsidRPr="00F77E9F" w:rsidDel="00A76319">
          <w:delText>sion</w:delText>
        </w:r>
      </w:del>
      <w:r w:rsidRPr="00F77E9F">
        <w:t xml:space="preserve"> that </w:t>
      </w:r>
      <w:ins w:id="580" w:author="Proofed" w:date="2018-06-06T08:16:00Z">
        <w:r w:rsidR="0061272A">
          <w:t xml:space="preserve">a </w:t>
        </w:r>
      </w:ins>
      <w:r w:rsidRPr="00F77E9F">
        <w:t xml:space="preserve">distributive of $\oplus$ and $\otimes$ plus congruence, left and right invariant of $r$ on $\oplus$ and $\otimes$ implies </w:t>
      </w:r>
      <w:ins w:id="581" w:author="Proofed" w:date="2018-06-06T08:16:00Z">
        <w:r w:rsidR="0061272A">
          <w:t xml:space="preserve">a </w:t>
        </w:r>
      </w:ins>
      <w:r w:rsidRPr="00F77E9F">
        <w:t>distributive of $\oplus_r$ and $\otimes_r$.</w:t>
      </w:r>
    </w:p>
    <w:p w14:paraId="0909807C" w14:textId="2CCD0D89" w:rsidR="00CC40A7" w:rsidRPr="00F77E9F" w:rsidRDefault="00CC40A7" w:rsidP="00CC40A7">
      <w:r w:rsidRPr="00F77E9F">
        <w:t xml:space="preserve">It is also worth mentioning that the property of the distributive is </w:t>
      </w:r>
      <w:del w:id="582" w:author="Proofed" w:date="2018-06-06T08:16:00Z">
        <w:r w:rsidRPr="00F77E9F" w:rsidDel="0061272A">
          <w:delText xml:space="preserve">also </w:delText>
        </w:r>
      </w:del>
      <w:r w:rsidRPr="00F77E9F">
        <w:t xml:space="preserve">one of the major features </w:t>
      </w:r>
      <w:del w:id="583" w:author="Proofed" w:date="2018-06-06T08:18:00Z">
        <w:r w:rsidRPr="00F77E9F" w:rsidDel="0061272A">
          <w:delText>we will</w:delText>
        </w:r>
      </w:del>
      <w:ins w:id="584" w:author="Proofed" w:date="2018-06-06T08:18:00Z">
        <w:r w:rsidR="0061272A">
          <w:t>that will be</w:t>
        </w:r>
      </w:ins>
      <w:r w:rsidRPr="00F77E9F">
        <w:t xml:space="preserve"> discuss</w:t>
      </w:r>
      <w:ins w:id="585" w:author="Proofed" w:date="2018-06-06T08:18:00Z">
        <w:r w:rsidR="0061272A">
          <w:t>ed</w:t>
        </w:r>
      </w:ins>
      <w:r w:rsidRPr="00F77E9F">
        <w:t xml:space="preserve"> in the later section.</w:t>
      </w:r>
    </w:p>
    <w:p w14:paraId="4C92BF02" w14:textId="77777777" w:rsidR="00CC40A7" w:rsidRPr="00F77E9F" w:rsidRDefault="00CC40A7" w:rsidP="00CC40A7"/>
    <w:p w14:paraId="34B67EC7" w14:textId="77777777" w:rsidR="00CC40A7" w:rsidRPr="00F77E9F" w:rsidRDefault="00CC40A7" w:rsidP="00CC40A7">
      <w:r w:rsidRPr="00F77E9F">
        <w:lastRenderedPageBreak/>
        <w:t>\section{New Reduction Representation}</w:t>
      </w:r>
    </w:p>
    <w:p w14:paraId="582A63F8" w14:textId="17494E98" w:rsidR="00CC40A7" w:rsidRPr="00F77E9F" w:rsidRDefault="00CC40A7" w:rsidP="00CC40A7">
      <w:r w:rsidRPr="00F77E9F">
        <w:t xml:space="preserve">It is obvious that our definition of classical reduction traditional representation is </w:t>
      </w:r>
      <w:ins w:id="586" w:author="Proofed" w:date="2018-06-06T08:21:00Z">
        <w:r w:rsidR="0061272A">
          <w:t xml:space="preserve">not </w:t>
        </w:r>
      </w:ins>
      <w:r w:rsidRPr="00F77E9F">
        <w:t>implementation</w:t>
      </w:r>
      <w:ins w:id="587" w:author="Proofed" w:date="2018-06-06T08:21:00Z">
        <w:r w:rsidR="0061272A">
          <w:t xml:space="preserve"> </w:t>
        </w:r>
      </w:ins>
      <w:del w:id="588" w:author="Proofed" w:date="2018-06-06T08:21:00Z">
        <w:r w:rsidRPr="00F77E9F" w:rsidDel="0061272A">
          <w:delText xml:space="preserve"> un</w:delText>
        </w:r>
      </w:del>
      <w:r w:rsidRPr="00F77E9F">
        <w:t>friendly.</w:t>
      </w:r>
    </w:p>
    <w:p w14:paraId="6D4A0C77" w14:textId="169E659D" w:rsidR="00CC40A7" w:rsidRPr="00F77E9F" w:rsidRDefault="00CC40A7" w:rsidP="00CC40A7">
      <w:r w:rsidRPr="00F77E9F">
        <w:t xml:space="preserve">This is because the traditional reduction representation </w:t>
      </w:r>
      <w:del w:id="589" w:author="Proofed" w:date="2018-06-06T08:22:00Z">
        <w:r w:rsidRPr="00F77E9F" w:rsidDel="0061272A">
          <w:delText xml:space="preserve">represents </w:delText>
        </w:r>
      </w:del>
      <w:ins w:id="590" w:author="Proofed" w:date="2018-06-06T08:22:00Z">
        <w:r w:rsidR="0061272A">
          <w:t>depict</w:t>
        </w:r>
        <w:r w:rsidR="0061272A" w:rsidRPr="00F77E9F">
          <w:t xml:space="preserve">s </w:t>
        </w:r>
      </w:ins>
      <w:r w:rsidRPr="00F77E9F">
        <w:t xml:space="preserve">the actual problem set as $r(S) = \{s\in S|r(s)=_S s\}$ which is a type with </w:t>
      </w:r>
      <w:commentRangeStart w:id="591"/>
      <w:r w:rsidRPr="00F77E9F">
        <w:t>record</w:t>
      </w:r>
      <w:commentRangeEnd w:id="591"/>
      <w:r w:rsidR="0061272A">
        <w:rPr>
          <w:rStyle w:val="CommentReference"/>
        </w:rPr>
        <w:commentReference w:id="591"/>
      </w:r>
      <w:r w:rsidRPr="00F77E9F">
        <w:t xml:space="preserve">. </w:t>
      </w:r>
      <w:ins w:id="592" w:author="Proofed" w:date="2018-06-06T08:22:00Z">
        <w:r w:rsidR="0061272A">
          <w:t>It is difficult to accurately represent</w:t>
        </w:r>
      </w:ins>
      <w:ins w:id="593" w:author="Proofed" w:date="2018-06-06T08:23:00Z">
        <w:r w:rsidR="0061272A">
          <w:t xml:space="preserve"> </w:t>
        </w:r>
      </w:ins>
      <w:del w:id="594" w:author="Proofed" w:date="2018-06-06T08:23:00Z">
        <w:r w:rsidRPr="00F77E9F" w:rsidDel="0061272A">
          <w:delText>R</w:delText>
        </w:r>
      </w:del>
      <w:ins w:id="595" w:author="Proofed" w:date="2018-06-06T08:23:00Z">
        <w:r w:rsidR="0061272A">
          <w:t>r</w:t>
        </w:r>
      </w:ins>
      <w:r w:rsidRPr="00F77E9F">
        <w:t>ecord</w:t>
      </w:r>
      <w:ins w:id="596" w:author="Proofed" w:date="2018-06-06T08:25:00Z">
        <w:r w:rsidR="0061272A">
          <w:t>s</w:t>
        </w:r>
      </w:ins>
      <w:r w:rsidRPr="00F77E9F">
        <w:t xml:space="preserve"> </w:t>
      </w:r>
      <w:del w:id="597" w:author="Proofed" w:date="2018-06-06T08:23:00Z">
        <w:r w:rsidRPr="00F77E9F" w:rsidDel="0061272A">
          <w:delText xml:space="preserve">is difficult to be accurately represented </w:delText>
        </w:r>
      </w:del>
      <w:r w:rsidRPr="00F77E9F">
        <w:t xml:space="preserve">in most situations. </w:t>
      </w:r>
    </w:p>
    <w:p w14:paraId="4CCD163C" w14:textId="77777777" w:rsidR="00CC40A7" w:rsidRPr="00F77E9F" w:rsidRDefault="00CC40A7" w:rsidP="00CC40A7"/>
    <w:p w14:paraId="72DACFF0" w14:textId="77777777" w:rsidR="00CC40A7" w:rsidRPr="00F77E9F" w:rsidRDefault="00CC40A7" w:rsidP="00CC40A7">
      <w:r w:rsidRPr="00F77E9F">
        <w:t xml:space="preserve">Imagine we have two different reductions $r_1$ and $r_2$ for $S$, then the problem set after applying reduction $r_1$ and $r_2$ will be $r_2(r_1(S)) = \{y\in \{x \in S | r_1(x) =_S x\}|r_2(y)=_S y\}$. </w:t>
      </w:r>
    </w:p>
    <w:p w14:paraId="4F6829B7" w14:textId="77777777" w:rsidR="00CC40A7" w:rsidRPr="00F77E9F" w:rsidRDefault="00CC40A7" w:rsidP="00CC40A7"/>
    <w:p w14:paraId="6A153150" w14:textId="7B238A7B" w:rsidR="00CC40A7" w:rsidRPr="00F77E9F" w:rsidRDefault="00CC40A7" w:rsidP="00CC40A7">
      <w:r w:rsidRPr="00F77E9F">
        <w:t xml:space="preserve">The </w:t>
      </w:r>
      <w:commentRangeStart w:id="598"/>
      <w:r w:rsidRPr="00F77E9F">
        <w:t>nest</w:t>
      </w:r>
      <w:commentRangeEnd w:id="598"/>
      <w:r w:rsidR="0061272A">
        <w:rPr>
          <w:rStyle w:val="CommentReference"/>
        </w:rPr>
        <w:commentReference w:id="598"/>
      </w:r>
      <w:r w:rsidRPr="00F77E9F">
        <w:t xml:space="preserve"> record of reduction in our problem domain </w:t>
      </w:r>
      <w:ins w:id="599" w:author="Proofed" w:date="2018-06-06T08:25:00Z">
        <w:r w:rsidR="0061272A">
          <w:t xml:space="preserve">creates problems with the </w:t>
        </w:r>
      </w:ins>
      <w:del w:id="600" w:author="Proofed" w:date="2018-06-06T08:25:00Z">
        <w:r w:rsidRPr="00F77E9F" w:rsidDel="0061272A">
          <w:delText xml:space="preserve">makes all the </w:delText>
        </w:r>
      </w:del>
      <w:r w:rsidRPr="00F77E9F">
        <w:t>reasoning and calculation step</w:t>
      </w:r>
      <w:ins w:id="601" w:author="Proofed" w:date="2018-06-06T08:25:00Z">
        <w:r w:rsidR="0061272A">
          <w:t>s</w:t>
        </w:r>
      </w:ins>
      <w:del w:id="602" w:author="Proofed" w:date="2018-06-06T08:25:00Z">
        <w:r w:rsidRPr="00F77E9F" w:rsidDel="0061272A">
          <w:delText xml:space="preserve"> into trouble</w:delText>
        </w:r>
      </w:del>
      <w:r w:rsidRPr="00F77E9F">
        <w:t xml:space="preserve">. </w:t>
      </w:r>
    </w:p>
    <w:p w14:paraId="4A11B01D" w14:textId="0605441D" w:rsidR="00CC40A7" w:rsidRPr="00F77E9F" w:rsidRDefault="00CC40A7" w:rsidP="00CC40A7">
      <w:r w:rsidRPr="00F77E9F">
        <w:t xml:space="preserve">At the same time, since our real problem set has changed from the original $S$ to the current $r(S) = \{s\in S|r(s)=_S s\}$ (suppose we only have one reduction $r$), the domain of our binary operator has changed. If we originally have a binary operator $\oplus : S\times S \rightarrow S$, then the binary operator after reduction will become the binary operator \[\oplus_r : \{s\in S|r(s)=_S s\} \times \{s\in S|r(s)=_S s\} \rightarrow \{s\in S|r(s)= s\}\] </w:t>
      </w:r>
      <w:del w:id="603" w:author="Proofed" w:date="2018-06-06T08:26:00Z">
        <w:r w:rsidRPr="00F77E9F" w:rsidDel="0061272A">
          <w:delText>And i</w:delText>
        </w:r>
      </w:del>
      <w:ins w:id="604" w:author="Proofed" w:date="2018-06-06T08:26:00Z">
        <w:r w:rsidR="0061272A">
          <w:t>I</w:t>
        </w:r>
      </w:ins>
      <w:r w:rsidRPr="00F77E9F">
        <w:t xml:space="preserve">f we apply two/more reductions simultaneously, the entangling of reductions with </w:t>
      </w:r>
      <w:ins w:id="605" w:author="Proofed" w:date="2018-06-06T08:26:00Z">
        <w:r w:rsidR="006A7D96">
          <w:t xml:space="preserve">the </w:t>
        </w:r>
      </w:ins>
      <w:r w:rsidRPr="00F77E9F">
        <w:t>problem set and operator makes it almost impossible for us to define the combinator that exists on reduction and solve the problem at all.</w:t>
      </w:r>
    </w:p>
    <w:p w14:paraId="239E3183" w14:textId="77777777" w:rsidR="00CC40A7" w:rsidRPr="00F77E9F" w:rsidRDefault="00CC40A7" w:rsidP="00CC40A7"/>
    <w:p w14:paraId="06DE346D" w14:textId="77777777" w:rsidR="00CC40A7" w:rsidRPr="00F77E9F" w:rsidRDefault="00CC40A7" w:rsidP="00CC40A7">
      <w:r w:rsidRPr="00F77E9F">
        <w:t xml:space="preserve">Our goal is to redefine the equality and binary operators without changing the problem set $S$. </w:t>
      </w:r>
    </w:p>
    <w:p w14:paraId="158DF82A" w14:textId="77777777" w:rsidR="00CC40A7" w:rsidRPr="00F77E9F" w:rsidRDefault="00CC40A7" w:rsidP="00CC40A7">
      <w:r w:rsidRPr="00F77E9F">
        <w:t xml:space="preserve">Then the reduced problem set based on $(S,=_S,\oplus)$ by reduction $r$ will become $(S,=^r_S,\oplus^r)$, which is still a problem set on $S$, but not $(\{x \in S | r(x) =_S x\}, =,\oplus_r)$. </w:t>
      </w:r>
    </w:p>
    <w:p w14:paraId="02763070" w14:textId="77777777" w:rsidR="00CC40A7" w:rsidRPr="00F77E9F" w:rsidRDefault="00CC40A7" w:rsidP="00CC40A7">
      <w:r w:rsidRPr="00F77E9F">
        <w:t>Then we will prove the isomorphism between these two representations.</w:t>
      </w:r>
    </w:p>
    <w:p w14:paraId="0B2CEF9D" w14:textId="77777777" w:rsidR="00CC40A7" w:rsidRPr="00F77E9F" w:rsidRDefault="00CC40A7" w:rsidP="00CC40A7"/>
    <w:p w14:paraId="55F112FB" w14:textId="1312AD95" w:rsidR="00CC40A7" w:rsidRPr="00F77E9F" w:rsidRDefault="00CC40A7" w:rsidP="00CC40A7">
      <w:r w:rsidRPr="00F77E9F">
        <w:t>\subsection{Generali</w:t>
      </w:r>
      <w:ins w:id="606" w:author="Proofed" w:date="2018-06-06T08:27:00Z">
        <w:r w:rsidR="006A7D96">
          <w:t>s</w:t>
        </w:r>
      </w:ins>
      <w:del w:id="607" w:author="Proofed" w:date="2018-06-06T08:27:00Z">
        <w:r w:rsidRPr="00F77E9F" w:rsidDel="006A7D96">
          <w:delText>z</w:delText>
        </w:r>
      </w:del>
      <w:r w:rsidRPr="00F77E9F">
        <w:t>ed Representation of Equality and Binary Operator}</w:t>
      </w:r>
    </w:p>
    <w:p w14:paraId="1C7219D1" w14:textId="374D232B" w:rsidR="00CC40A7" w:rsidRPr="00F77E9F" w:rsidRDefault="00CC40A7" w:rsidP="00CC40A7">
      <w:r w:rsidRPr="00F77E9F">
        <w:t xml:space="preserve">Let us look back at the figure (\ref{reduction}). In the figure, our reduction will reduce the problem set $S$ to a subset of $S$. In our traditional representation, because reduction has already brought </w:t>
      </w:r>
      <w:ins w:id="608" w:author="Proofed" w:date="2018-06-06T08:27:00Z">
        <w:r w:rsidR="006A7D96">
          <w:t xml:space="preserve">the </w:t>
        </w:r>
      </w:ins>
      <w:r w:rsidRPr="00F77E9F">
        <w:t xml:space="preserve">problem set from $S$ to $\{x \in S | r(x) =_S x\}$, which means when we are comparing two elements from the problem set, those two elements are already inside $\{x \in S | r(x) =_S x\}$, we can </w:t>
      </w:r>
      <w:ins w:id="609" w:author="Proofed" w:date="2018-06-06T08:28:00Z">
        <w:r w:rsidR="006A7D96">
          <w:t xml:space="preserve">also </w:t>
        </w:r>
      </w:ins>
      <w:r w:rsidRPr="00F77E9F">
        <w:t>directly use the original equality $=_S$</w:t>
      </w:r>
      <w:del w:id="610" w:author="Proofed" w:date="2018-06-06T08:29:00Z">
        <w:r w:rsidRPr="00F77E9F" w:rsidDel="006A7D96">
          <w:delText xml:space="preserve"> as w</w:delText>
        </w:r>
      </w:del>
      <w:del w:id="611" w:author="Proofed" w:date="2018-06-06T08:28:00Z">
        <w:r w:rsidRPr="00F77E9F" w:rsidDel="006A7D96">
          <w:delText>ell</w:delText>
        </w:r>
      </w:del>
      <w:r w:rsidRPr="00F77E9F">
        <w:t>.</w:t>
      </w:r>
    </w:p>
    <w:p w14:paraId="60552E08" w14:textId="77777777" w:rsidR="00CC40A7" w:rsidRPr="00F77E9F" w:rsidRDefault="00CC40A7" w:rsidP="00CC40A7"/>
    <w:p w14:paraId="3ED3D135" w14:textId="7F7EC49F" w:rsidR="00CC40A7" w:rsidRPr="00F77E9F" w:rsidRDefault="00CC40A7" w:rsidP="00CC40A7">
      <w:r w:rsidRPr="00F77E9F">
        <w:t xml:space="preserve">However, if we want to keep our problem set unchanged as $S$, when we are doing an equality comparison, we must guarantee that the elements we compared are already inside the reduced problem set. </w:t>
      </w:r>
      <w:del w:id="612" w:author="Proofed" w:date="2018-06-06T08:29:00Z">
        <w:r w:rsidRPr="00F77E9F" w:rsidDel="006A7D96">
          <w:delText>Thus</w:delText>
        </w:r>
      </w:del>
      <w:ins w:id="613" w:author="Proofed" w:date="2018-06-06T08:29:00Z">
        <w:r w:rsidR="006A7D96" w:rsidRPr="00F77E9F">
          <w:t>Thus,</w:t>
        </w:r>
      </w:ins>
      <w:r w:rsidRPr="00F77E9F">
        <w:t xml:space="preserve"> we define</w:t>
      </w:r>
      <w:del w:id="614" w:author="Proofed" w:date="2018-06-06T08:29:00Z">
        <w:r w:rsidRPr="00F77E9F" w:rsidDel="006A7D96">
          <w:delText>d</w:delText>
        </w:r>
      </w:del>
      <w:r w:rsidRPr="00F77E9F">
        <w:t xml:space="preserve"> the new equality as</w:t>
      </w:r>
    </w:p>
    <w:p w14:paraId="5F0DB219" w14:textId="77777777" w:rsidR="00CC40A7" w:rsidRPr="00F77E9F" w:rsidRDefault="00CC40A7" w:rsidP="00CC40A7">
      <w:r w:rsidRPr="00F77E9F">
        <w:t>\e{gr:def:eq}{\forall a,b \in S, a =^r_S b \equiv r(a) =_S r(b)}</w:t>
      </w:r>
    </w:p>
    <w:p w14:paraId="2B764CBD" w14:textId="77777777" w:rsidR="00CC40A7" w:rsidRPr="00F77E9F" w:rsidRDefault="00CC40A7" w:rsidP="00CC40A7"/>
    <w:p w14:paraId="746AB876" w14:textId="7049884D" w:rsidR="00CC40A7" w:rsidRPr="00F77E9F" w:rsidRDefault="00CC40A7" w:rsidP="00CC40A7">
      <w:commentRangeStart w:id="615"/>
      <w:r w:rsidRPr="00F77E9F">
        <w:t xml:space="preserve">The same reason </w:t>
      </w:r>
      <w:ins w:id="616" w:author="Proofed" w:date="2018-06-06T08:32:00Z">
        <w:r w:rsidR="00151C54">
          <w:t xml:space="preserve">applies </w:t>
        </w:r>
      </w:ins>
      <w:r w:rsidRPr="00F77E9F">
        <w:t xml:space="preserve">for our binary operator </w:t>
      </w:r>
      <w:commentRangeEnd w:id="615"/>
      <w:r w:rsidR="00151C54">
        <w:rPr>
          <w:rStyle w:val="CommentReference"/>
        </w:rPr>
        <w:commentReference w:id="615"/>
      </w:r>
      <w:r w:rsidRPr="00F77E9F">
        <w:t>$\oplus$, because the arguments we need have been reduced to $\{x \in S | r(x) =_S x \}$ for our previous defined $\oplus_r$, we only need to consider that the result of operation must also be in $\{x \in S | r(x) =_S x\}$, so we give the definition above (\ref{r:def:binary_operator}).</w:t>
      </w:r>
    </w:p>
    <w:p w14:paraId="3D3383D9" w14:textId="2B1797AC" w:rsidR="00CC40A7" w:rsidRPr="00F77E9F" w:rsidRDefault="00CC40A7" w:rsidP="00CC40A7">
      <w:r w:rsidRPr="00F77E9F">
        <w:t>But now</w:t>
      </w:r>
      <w:ins w:id="617" w:author="Proofed" w:date="2018-06-06T08:33:00Z">
        <w:r w:rsidR="00151C54">
          <w:t>,</w:t>
        </w:r>
      </w:ins>
      <w:r w:rsidRPr="00F77E9F">
        <w:t xml:space="preserve"> if we want to keep our problem set unchanged as $S$, when we are doing binary operation</w:t>
      </w:r>
      <w:ins w:id="618" w:author="Proofed" w:date="2018-06-06T08:33:00Z">
        <w:r w:rsidR="00151C54">
          <w:t>s</w:t>
        </w:r>
      </w:ins>
      <w:r w:rsidRPr="00F77E9F">
        <w:t xml:space="preserve">, we not only need to consider that the result of the operation is in the reduced </w:t>
      </w:r>
      <w:r w:rsidRPr="00F77E9F">
        <w:lastRenderedPageBreak/>
        <w:t xml:space="preserve">problem set, </w:t>
      </w:r>
      <w:del w:id="619" w:author="Proofed" w:date="2018-06-06T08:33:00Z">
        <w:r w:rsidRPr="00F77E9F" w:rsidDel="00151C54">
          <w:delText>we also need to</w:delText>
        </w:r>
      </w:del>
      <w:ins w:id="620" w:author="Proofed" w:date="2018-06-06T08:33:00Z">
        <w:r w:rsidR="00151C54">
          <w:t>but also to</w:t>
        </w:r>
      </w:ins>
      <w:r w:rsidRPr="00F77E9F">
        <w:t xml:space="preserve"> ensure that the two arguments of the binary operator are in the reduced problem set. </w:t>
      </w:r>
      <w:del w:id="621" w:author="Proofed" w:date="2018-06-06T08:33:00Z">
        <w:r w:rsidRPr="00F77E9F" w:rsidDel="00151C54">
          <w:delText>Therefore</w:delText>
        </w:r>
      </w:del>
      <w:ins w:id="622" w:author="Proofed" w:date="2018-06-06T08:33:00Z">
        <w:r w:rsidR="00151C54" w:rsidRPr="00F77E9F">
          <w:t>Therefore,</w:t>
        </w:r>
      </w:ins>
      <w:r w:rsidRPr="00F77E9F">
        <w:t xml:space="preserve"> we define our binary operator under reduction:</w:t>
      </w:r>
    </w:p>
    <w:p w14:paraId="7C55F4C5" w14:textId="77777777" w:rsidR="00CC40A7" w:rsidRPr="00F77E9F" w:rsidRDefault="00CC40A7" w:rsidP="00CC40A7">
      <w:r w:rsidRPr="00F77E9F">
        <w:t>\e{gr:def:binary_operator}{\forall a,b \in S, a \oplus^r b \equiv r(r(a) \oplus r(b))}</w:t>
      </w:r>
    </w:p>
    <w:p w14:paraId="089C1AB6" w14:textId="77777777" w:rsidR="00CC40A7" w:rsidRPr="00F77E9F" w:rsidRDefault="00CC40A7" w:rsidP="00CC40A7"/>
    <w:p w14:paraId="67B97661" w14:textId="5D8099F4" w:rsidR="00CC40A7" w:rsidRPr="00F77E9F" w:rsidRDefault="00CC40A7" w:rsidP="00CC40A7">
      <w:r w:rsidRPr="00F77E9F">
        <w:t>\subsection{Isomorphism between Transitional and Generali</w:t>
      </w:r>
      <w:ins w:id="623" w:author="Proofed" w:date="2018-06-06T08:33:00Z">
        <w:r w:rsidR="00151C54">
          <w:t>s</w:t>
        </w:r>
      </w:ins>
      <w:del w:id="624" w:author="Proofed" w:date="2018-06-06T08:33:00Z">
        <w:r w:rsidRPr="00F77E9F" w:rsidDel="00151C54">
          <w:delText>z</w:delText>
        </w:r>
      </w:del>
      <w:r w:rsidRPr="00F77E9F">
        <w:t>ed Representation}</w:t>
      </w:r>
    </w:p>
    <w:p w14:paraId="50FF6544" w14:textId="299F1B34" w:rsidR="00CC40A7" w:rsidRPr="00F77E9F" w:rsidRDefault="00CC40A7" w:rsidP="00CC40A7">
      <w:del w:id="625" w:author="Proofed" w:date="2018-06-06T08:33:00Z">
        <w:r w:rsidRPr="00F77E9F" w:rsidDel="00151C54">
          <w:delText>Next</w:delText>
        </w:r>
      </w:del>
      <w:ins w:id="626" w:author="Proofed" w:date="2018-06-06T08:33:00Z">
        <w:r w:rsidR="00151C54" w:rsidRPr="00F77E9F">
          <w:t>Next,</w:t>
        </w:r>
      </w:ins>
      <w:r w:rsidRPr="00F77E9F">
        <w:t xml:space="preserve"> we need to prove that our new generali</w:t>
      </w:r>
      <w:ins w:id="627" w:author="Proofed" w:date="2018-06-06T08:33:00Z">
        <w:r w:rsidR="00151C54">
          <w:t>s</w:t>
        </w:r>
      </w:ins>
      <w:del w:id="628" w:author="Proofed" w:date="2018-06-06T08:33:00Z">
        <w:r w:rsidRPr="00F77E9F" w:rsidDel="00151C54">
          <w:delText>z</w:delText>
        </w:r>
      </w:del>
      <w:r w:rsidRPr="00F77E9F">
        <w:t>ed representation is isomorphic to the previous traditional representation.</w:t>
      </w:r>
    </w:p>
    <w:p w14:paraId="70DCCF78" w14:textId="77777777" w:rsidR="00CC40A7" w:rsidRPr="00F77E9F" w:rsidRDefault="00CC40A7" w:rsidP="00CC40A7"/>
    <w:p w14:paraId="621032C4" w14:textId="16A610F4" w:rsidR="00CC40A7" w:rsidRPr="00F77E9F" w:rsidRDefault="00CC40A7" w:rsidP="00CC40A7">
      <w:r w:rsidRPr="00F77E9F">
        <w:t xml:space="preserve">\subsubsection{Isomorphic </w:t>
      </w:r>
      <w:del w:id="629" w:author="Proofed" w:date="2018-06-06T08:33:00Z">
        <w:r w:rsidRPr="00F77E9F" w:rsidDel="00151C54">
          <w:delText>On</w:delText>
        </w:r>
      </w:del>
      <w:ins w:id="630" w:author="Proofed" w:date="2018-06-06T08:33:00Z">
        <w:r w:rsidR="00151C54" w:rsidRPr="00F77E9F">
          <w:t>on</w:t>
        </w:r>
      </w:ins>
      <w:r w:rsidRPr="00F77E9F">
        <w:t xml:space="preserve"> Equality Properties}</w:t>
      </w:r>
    </w:p>
    <w:p w14:paraId="227872EE" w14:textId="0ED58448" w:rsidR="00CC40A7" w:rsidRPr="00F77E9F" w:rsidRDefault="00CC40A7" w:rsidP="00CC40A7">
      <w:del w:id="631" w:author="Proofed" w:date="2018-06-06T08:33:00Z">
        <w:r w:rsidRPr="00F77E9F" w:rsidDel="00151C54">
          <w:delText>First</w:delText>
        </w:r>
      </w:del>
      <w:ins w:id="632" w:author="Proofed" w:date="2018-06-06T08:33:00Z">
        <w:r w:rsidR="00151C54" w:rsidRPr="00F77E9F">
          <w:t>First,</w:t>
        </w:r>
      </w:ins>
      <w:r w:rsidRPr="00F77E9F">
        <w:t xml:space="preserve"> we discuss the properties on equality between the traditional representation and the generali</w:t>
      </w:r>
      <w:ins w:id="633" w:author="Proofed" w:date="2018-06-06T08:38:00Z">
        <w:r w:rsidR="00432D93">
          <w:t>s</w:t>
        </w:r>
      </w:ins>
      <w:del w:id="634" w:author="Proofed" w:date="2018-06-06T08:38:00Z">
        <w:r w:rsidRPr="00F77E9F" w:rsidDel="00432D93">
          <w:delText>z</w:delText>
        </w:r>
      </w:del>
      <w:r w:rsidRPr="00F77E9F">
        <w:t>ed representation.</w:t>
      </w:r>
    </w:p>
    <w:p w14:paraId="01DDD341" w14:textId="77777777" w:rsidR="00CC40A7" w:rsidRPr="00F77E9F" w:rsidRDefault="00CC40A7" w:rsidP="00CC40A7"/>
    <w:p w14:paraId="35FE2055" w14:textId="32ECAA2E" w:rsidR="00CC40A7" w:rsidRPr="00F77E9F" w:rsidRDefault="00CC40A7" w:rsidP="00CC40A7">
      <w:r w:rsidRPr="00F77E9F">
        <w:t>Congruence: we need to pro</w:t>
      </w:r>
      <w:ins w:id="635" w:author="Proofed" w:date="2018-06-06T08:38:00Z">
        <w:r w:rsidR="00432D93">
          <w:t>ve</w:t>
        </w:r>
      </w:ins>
      <w:del w:id="636" w:author="Proofed" w:date="2018-06-06T08:38:00Z">
        <w:r w:rsidRPr="00F77E9F" w:rsidDel="00432D93">
          <w:delText>of</w:delText>
        </w:r>
      </w:del>
      <w:r w:rsidRPr="00F77E9F">
        <w:t xml:space="preserve"> that $=_S$ is congruence on $\{x \in S | r(x) =_S x\}$ is isomorphic to $=^r_S$ is congruence on $S$, which means </w:t>
      </w:r>
    </w:p>
    <w:p w14:paraId="712B2DCD" w14:textId="77777777" w:rsidR="00CC40A7" w:rsidRPr="00F77E9F" w:rsidRDefault="00CC40A7" w:rsidP="00CC40A7">
      <w:r w:rsidRPr="00F77E9F">
        <w:t>\[\forall a,b,c,d \in \{x \in S | r(x) =_S x \}, a =_S b \wedge c =_S d \rightarrow a =_S c = b =_S d \]</w:t>
      </w:r>
    </w:p>
    <w:p w14:paraId="208908E9" w14:textId="77777777" w:rsidR="00CC40A7" w:rsidRPr="00F77E9F" w:rsidRDefault="00CC40A7" w:rsidP="00CC40A7">
      <w:r w:rsidRPr="00F77E9F">
        <w:t>\[\longleftrightarrow \]</w:t>
      </w:r>
    </w:p>
    <w:p w14:paraId="44279ACD" w14:textId="77777777" w:rsidR="00CC40A7" w:rsidRPr="00F77E9F" w:rsidRDefault="00CC40A7" w:rsidP="00CC40A7">
      <w:r w:rsidRPr="00F77E9F">
        <w:t>\[\forall a,b,c,d \in S, a =^r_S b \wedge c =^r_S d \rightarrow a =^r_S c = b =^r_S d</w:t>
      </w:r>
    </w:p>
    <w:p w14:paraId="3E6A813D" w14:textId="77777777" w:rsidR="00CC40A7" w:rsidRPr="00F77E9F" w:rsidRDefault="00CC40A7" w:rsidP="00CC40A7">
      <w:r w:rsidRPr="00F77E9F">
        <w:t>\]</w:t>
      </w:r>
    </w:p>
    <w:p w14:paraId="16ECE80A" w14:textId="77777777" w:rsidR="00CC40A7" w:rsidRPr="00F77E9F" w:rsidRDefault="00CC40A7" w:rsidP="00CC40A7"/>
    <w:p w14:paraId="198E8A2C" w14:textId="6A00BC76" w:rsidR="00CC40A7" w:rsidRPr="00F77E9F" w:rsidRDefault="00CC40A7" w:rsidP="00CC40A7">
      <w:r w:rsidRPr="00F77E9F">
        <w:t>Reflexive: we need to pro</w:t>
      </w:r>
      <w:ins w:id="637" w:author="Proofed" w:date="2018-06-06T08:38:00Z">
        <w:r w:rsidR="00432D93">
          <w:t>ve</w:t>
        </w:r>
      </w:ins>
      <w:del w:id="638" w:author="Proofed" w:date="2018-06-06T08:38:00Z">
        <w:r w:rsidRPr="00F77E9F" w:rsidDel="00432D93">
          <w:delText>of</w:delText>
        </w:r>
      </w:del>
      <w:r w:rsidRPr="00F77E9F">
        <w:t xml:space="preserve"> that $=_S$ is reflexive on $\{x \in S | r(x) =_S x \}$ is isomorphic to $=^r_S$ is reflexive on $S$, which means </w:t>
      </w:r>
    </w:p>
    <w:p w14:paraId="0C5778DA" w14:textId="77777777" w:rsidR="00CC40A7" w:rsidRPr="00F77E9F" w:rsidRDefault="00CC40A7" w:rsidP="00CC40A7">
      <w:r w:rsidRPr="00F77E9F">
        <w:t>\[\forall a \in \{x \in S | r(x) =_S x \}, a =_S a \]</w:t>
      </w:r>
    </w:p>
    <w:p w14:paraId="12C405E2" w14:textId="77777777" w:rsidR="00CC40A7" w:rsidRPr="00F77E9F" w:rsidRDefault="00CC40A7" w:rsidP="00CC40A7">
      <w:r w:rsidRPr="00F77E9F">
        <w:t>\[\longleftrightarrow \]</w:t>
      </w:r>
    </w:p>
    <w:p w14:paraId="05227BE8" w14:textId="77777777" w:rsidR="00CC40A7" w:rsidRPr="00F77E9F" w:rsidRDefault="00CC40A7" w:rsidP="00CC40A7">
      <w:r w:rsidRPr="00F77E9F">
        <w:t>\[\forall a \in S, a =^r_S a</w:t>
      </w:r>
    </w:p>
    <w:p w14:paraId="16F82DBA" w14:textId="77777777" w:rsidR="00CC40A7" w:rsidRPr="00F77E9F" w:rsidRDefault="00CC40A7" w:rsidP="00CC40A7">
      <w:r w:rsidRPr="00F77E9F">
        <w:t>\]</w:t>
      </w:r>
    </w:p>
    <w:p w14:paraId="49FF061F" w14:textId="77777777" w:rsidR="00CC40A7" w:rsidRPr="00F77E9F" w:rsidRDefault="00CC40A7" w:rsidP="00CC40A7"/>
    <w:p w14:paraId="579AAD06" w14:textId="0C32B75A" w:rsidR="00CC40A7" w:rsidRPr="00F77E9F" w:rsidRDefault="00CC40A7" w:rsidP="00CC40A7">
      <w:r w:rsidRPr="00F77E9F">
        <w:t>Symmetric: we need to pro</w:t>
      </w:r>
      <w:ins w:id="639" w:author="Proofed" w:date="2018-06-06T08:38:00Z">
        <w:r w:rsidR="00432D93">
          <w:t>ve</w:t>
        </w:r>
      </w:ins>
      <w:del w:id="640" w:author="Proofed" w:date="2018-06-06T08:38:00Z">
        <w:r w:rsidRPr="00F77E9F" w:rsidDel="00432D93">
          <w:delText>of</w:delText>
        </w:r>
      </w:del>
      <w:r w:rsidRPr="00F77E9F">
        <w:t xml:space="preserve"> that $=_S$ is symmetric on $\{x \in S | r(x) =_S x\}$ is isomorphic to $=^r_S$ is symmetric on $S$, which means </w:t>
      </w:r>
    </w:p>
    <w:p w14:paraId="63ECB03F" w14:textId="77777777" w:rsidR="00CC40A7" w:rsidRPr="00F77E9F" w:rsidRDefault="00CC40A7" w:rsidP="00CC40A7">
      <w:r w:rsidRPr="00F77E9F">
        <w:t>\[\forall a,b \in \{x \in S | r(x) =_S x \}, a =_S b \rightarrow b =_S a \]</w:t>
      </w:r>
    </w:p>
    <w:p w14:paraId="0A323E67" w14:textId="77777777" w:rsidR="00CC40A7" w:rsidRPr="00F77E9F" w:rsidRDefault="00CC40A7" w:rsidP="00CC40A7">
      <w:r w:rsidRPr="00F77E9F">
        <w:t>\[\longleftrightarrow \]</w:t>
      </w:r>
    </w:p>
    <w:p w14:paraId="44909CE8" w14:textId="77777777" w:rsidR="00CC40A7" w:rsidRPr="00F77E9F" w:rsidRDefault="00CC40A7" w:rsidP="00CC40A7">
      <w:r w:rsidRPr="00F77E9F">
        <w:t>\[\forall a,b \in S, a =^r_S b \rightarrow b =^r_S a</w:t>
      </w:r>
    </w:p>
    <w:p w14:paraId="7AE03F8D" w14:textId="77777777" w:rsidR="00CC40A7" w:rsidRPr="00F77E9F" w:rsidRDefault="00CC40A7" w:rsidP="00CC40A7">
      <w:r w:rsidRPr="00F77E9F">
        <w:t>\]</w:t>
      </w:r>
    </w:p>
    <w:p w14:paraId="07F30B2C" w14:textId="77777777" w:rsidR="00CC40A7" w:rsidRPr="00F77E9F" w:rsidRDefault="00CC40A7" w:rsidP="00CC40A7"/>
    <w:p w14:paraId="12004FB5" w14:textId="67162C76" w:rsidR="00CC40A7" w:rsidRPr="00F77E9F" w:rsidRDefault="00CC40A7" w:rsidP="00CC40A7">
      <w:r w:rsidRPr="00F77E9F">
        <w:t>Transitive: we need to pro</w:t>
      </w:r>
      <w:ins w:id="641" w:author="Proofed" w:date="2018-06-06T08:38:00Z">
        <w:r w:rsidR="00432D93">
          <w:t>ve</w:t>
        </w:r>
      </w:ins>
      <w:del w:id="642" w:author="Proofed" w:date="2018-06-06T08:38:00Z">
        <w:r w:rsidRPr="00F77E9F" w:rsidDel="00432D93">
          <w:delText>of</w:delText>
        </w:r>
      </w:del>
      <w:r w:rsidRPr="00F77E9F">
        <w:t xml:space="preserve"> that $=_S$ is transitive on $\{x \in S | r(x) =_S x \}$ is isomorphic to $=^r_S$ is transitive on $S$, which means </w:t>
      </w:r>
    </w:p>
    <w:p w14:paraId="30FE997D" w14:textId="77777777" w:rsidR="00CC40A7" w:rsidRPr="00F77E9F" w:rsidRDefault="00CC40A7" w:rsidP="00CC40A7">
      <w:r w:rsidRPr="00F77E9F">
        <w:t>\[\forall a,b,c \in \{x \in S | r(x) =_S x \}, a =_S b \wedge b =_S c \rightarrow a =_S c \]</w:t>
      </w:r>
    </w:p>
    <w:p w14:paraId="325315DF" w14:textId="77777777" w:rsidR="00CC40A7" w:rsidRPr="00F77E9F" w:rsidRDefault="00CC40A7" w:rsidP="00CC40A7">
      <w:r w:rsidRPr="00F77E9F">
        <w:t>\[\longleftrightarrow \]</w:t>
      </w:r>
    </w:p>
    <w:p w14:paraId="387ACE19" w14:textId="77777777" w:rsidR="00CC40A7" w:rsidRPr="00F77E9F" w:rsidRDefault="00CC40A7" w:rsidP="00CC40A7">
      <w:r w:rsidRPr="00F77E9F">
        <w:t>\[\forall a,b,c \in S, a =^r_S b \wedge b =^r_S c \rightarrow a =^r_S c</w:t>
      </w:r>
    </w:p>
    <w:p w14:paraId="5A4176DD" w14:textId="77777777" w:rsidR="00CC40A7" w:rsidRPr="00F77E9F" w:rsidRDefault="00CC40A7" w:rsidP="00CC40A7">
      <w:r w:rsidRPr="00F77E9F">
        <w:t>\]</w:t>
      </w:r>
    </w:p>
    <w:p w14:paraId="1C79D7B3" w14:textId="77777777" w:rsidR="00CC40A7" w:rsidRPr="00F77E9F" w:rsidRDefault="00CC40A7" w:rsidP="00CC40A7"/>
    <w:p w14:paraId="0954B896" w14:textId="4DEB4E59" w:rsidR="00CC40A7" w:rsidRPr="00F77E9F" w:rsidRDefault="00CC40A7" w:rsidP="00CC40A7">
      <w:commentRangeStart w:id="643"/>
      <w:del w:id="644" w:author="Proofed" w:date="2018-06-06T08:39:00Z">
        <w:r w:rsidRPr="00F77E9F" w:rsidDel="00432D93">
          <w:delText>These proofs</w:delText>
        </w:r>
      </w:del>
      <w:ins w:id="645" w:author="Proofed" w:date="2018-06-06T08:39:00Z">
        <w:r w:rsidR="00432D93">
          <w:t>This proof is</w:t>
        </w:r>
      </w:ins>
      <w:del w:id="646" w:author="Proofed" w:date="2018-06-06T08:39:00Z">
        <w:r w:rsidRPr="00F77E9F" w:rsidDel="00432D93">
          <w:delText xml:space="preserve"> are</w:delText>
        </w:r>
      </w:del>
      <w:r w:rsidRPr="00F77E9F">
        <w:t xml:space="preserve"> really trivial and only need</w:t>
      </w:r>
      <w:ins w:id="647" w:author="Proofed" w:date="2018-06-06T08:39:00Z">
        <w:r w:rsidR="00432D93">
          <w:t>s</w:t>
        </w:r>
      </w:ins>
      <w:r w:rsidRPr="00F77E9F">
        <w:t xml:space="preserve"> the property of idempotent of $r$, which is $\forall a \in S, r(a) = r(r(a))$.</w:t>
      </w:r>
      <w:commentRangeEnd w:id="643"/>
      <w:r w:rsidR="00432D93">
        <w:rPr>
          <w:rStyle w:val="CommentReference"/>
        </w:rPr>
        <w:commentReference w:id="643"/>
      </w:r>
    </w:p>
    <w:p w14:paraId="1239FBB5" w14:textId="77777777" w:rsidR="00CC40A7" w:rsidRPr="00F77E9F" w:rsidRDefault="00CC40A7" w:rsidP="00CC40A7"/>
    <w:p w14:paraId="5579FE7B" w14:textId="328D686C" w:rsidR="00CC40A7" w:rsidRPr="00F77E9F" w:rsidRDefault="00CC40A7" w:rsidP="00CC40A7">
      <w:r w:rsidRPr="00F77E9F">
        <w:t xml:space="preserve">\subsubsection{Isomorphic </w:t>
      </w:r>
      <w:del w:id="648" w:author="Proofed" w:date="2018-06-06T08:40:00Z">
        <w:r w:rsidRPr="00F77E9F" w:rsidDel="00432D93">
          <w:delText>On</w:delText>
        </w:r>
      </w:del>
      <w:ins w:id="649" w:author="Proofed" w:date="2018-06-06T08:40:00Z">
        <w:r w:rsidR="00432D93" w:rsidRPr="00F77E9F">
          <w:t>on</w:t>
        </w:r>
      </w:ins>
      <w:r w:rsidRPr="00F77E9F">
        <w:t xml:space="preserve"> Binary Operator Properties}</w:t>
      </w:r>
    </w:p>
    <w:p w14:paraId="4424A992" w14:textId="3674FF52" w:rsidR="00CC40A7" w:rsidRPr="00F77E9F" w:rsidRDefault="00CC40A7" w:rsidP="00CC40A7">
      <w:r w:rsidRPr="00F77E9F">
        <w:lastRenderedPageBreak/>
        <w:t>Next</w:t>
      </w:r>
      <w:ins w:id="650" w:author="Proofed" w:date="2018-06-06T08:40:00Z">
        <w:r w:rsidR="00432D93">
          <w:t>,</w:t>
        </w:r>
      </w:ins>
      <w:r w:rsidRPr="00F77E9F">
        <w:t xml:space="preserve"> we are going to discuss the properties on binary operator $\oplus$ (and $\otimes$ when we are talking about distributive) between the traditional representation and the generali</w:t>
      </w:r>
      <w:del w:id="651" w:author="Proofed" w:date="2018-06-06T08:40:00Z">
        <w:r w:rsidRPr="00F77E9F" w:rsidDel="00432D93">
          <w:delText>z</w:delText>
        </w:r>
      </w:del>
      <w:ins w:id="652" w:author="Proofed" w:date="2018-06-06T08:40:00Z">
        <w:r w:rsidR="00432D93">
          <w:t>s</w:t>
        </w:r>
      </w:ins>
      <w:r w:rsidRPr="00F77E9F">
        <w:t>ed representation.</w:t>
      </w:r>
    </w:p>
    <w:p w14:paraId="4D8A2DAA" w14:textId="77777777" w:rsidR="00CC40A7" w:rsidRPr="00F77E9F" w:rsidRDefault="00CC40A7" w:rsidP="00CC40A7"/>
    <w:p w14:paraId="4906B49D" w14:textId="0DA40DB0" w:rsidR="00CC40A7" w:rsidRPr="00F77E9F" w:rsidRDefault="00CC40A7" w:rsidP="00CC40A7">
      <w:r w:rsidRPr="00F77E9F">
        <w:t>Commutative: we need to pro</w:t>
      </w:r>
      <w:ins w:id="653" w:author="Proofed" w:date="2018-06-06T08:41:00Z">
        <w:r w:rsidR="00432D93">
          <w:t>ve</w:t>
        </w:r>
      </w:ins>
      <w:del w:id="654" w:author="Proofed" w:date="2018-06-06T08:41:00Z">
        <w:r w:rsidRPr="00F77E9F" w:rsidDel="00432D93">
          <w:delText>of</w:delText>
        </w:r>
      </w:del>
      <w:r w:rsidRPr="00F77E9F">
        <w:t xml:space="preserve"> that $\oplus_r$ is commutative on $\{x \in S | r(x) =_S x\}$ is isomorphic to $\oplus^r$ is commutative on $S$, which means </w:t>
      </w:r>
    </w:p>
    <w:p w14:paraId="214BCD6B" w14:textId="77777777" w:rsidR="00CC40A7" w:rsidRPr="00F77E9F" w:rsidRDefault="00CC40A7" w:rsidP="00CC40A7">
      <w:r w:rsidRPr="00F77E9F">
        <w:t>\[\forall a,b \in \{x \in S | r(x) =_S x \}, a \oplus_r b =_S b \oplus_r a \]</w:t>
      </w:r>
    </w:p>
    <w:p w14:paraId="7414484D" w14:textId="77777777" w:rsidR="00CC40A7" w:rsidRPr="00F77E9F" w:rsidRDefault="00CC40A7" w:rsidP="00CC40A7">
      <w:r w:rsidRPr="00F77E9F">
        <w:t>\[\longleftrightarrow \]</w:t>
      </w:r>
    </w:p>
    <w:p w14:paraId="4926A849" w14:textId="77777777" w:rsidR="00CC40A7" w:rsidRPr="00F77E9F" w:rsidRDefault="00CC40A7" w:rsidP="00CC40A7">
      <w:r w:rsidRPr="00F77E9F">
        <w:t>\[\forall a,b \in S, a \oplus^r b =^r_S b \oplus^r a</w:t>
      </w:r>
    </w:p>
    <w:p w14:paraId="6B12CB2A" w14:textId="77777777" w:rsidR="00CC40A7" w:rsidRPr="00F77E9F" w:rsidRDefault="00CC40A7" w:rsidP="00CC40A7">
      <w:r w:rsidRPr="00F77E9F">
        <w:t>\]</w:t>
      </w:r>
    </w:p>
    <w:p w14:paraId="4B08F182" w14:textId="77777777" w:rsidR="00CC40A7" w:rsidRPr="00F77E9F" w:rsidRDefault="00CC40A7" w:rsidP="00CC40A7"/>
    <w:p w14:paraId="3125EDC1" w14:textId="4A629D5F" w:rsidR="00CC40A7" w:rsidRPr="00F77E9F" w:rsidRDefault="00CC40A7" w:rsidP="00CC40A7">
      <w:r w:rsidRPr="00F77E9F">
        <w:t xml:space="preserve">Selective: </w:t>
      </w:r>
      <w:del w:id="655" w:author="Proofed" w:date="2018-06-06T10:32:00Z">
        <w:r w:rsidRPr="00F77E9F" w:rsidDel="00180292">
          <w:delText xml:space="preserve"> </w:delText>
        </w:r>
      </w:del>
      <w:r w:rsidRPr="00F77E9F">
        <w:t>we need to pro</w:t>
      </w:r>
      <w:ins w:id="656" w:author="Proofed" w:date="2018-06-06T08:41:00Z">
        <w:r w:rsidR="00432D93">
          <w:t>ve</w:t>
        </w:r>
      </w:ins>
      <w:del w:id="657" w:author="Proofed" w:date="2018-06-06T08:41:00Z">
        <w:r w:rsidRPr="00F77E9F" w:rsidDel="00432D93">
          <w:delText>of</w:delText>
        </w:r>
      </w:del>
      <w:r w:rsidRPr="00F77E9F">
        <w:t xml:space="preserve"> that $\oplus_r$ is selective on $\{x \in S | r(x) =_S x\}$ is isomorphic to $\oplus^r$ is selective on $S$, which means </w:t>
      </w:r>
    </w:p>
    <w:p w14:paraId="171EE3AD" w14:textId="77777777" w:rsidR="00CC40A7" w:rsidRPr="00F77E9F" w:rsidRDefault="00CC40A7" w:rsidP="00CC40A7">
      <w:r w:rsidRPr="00F77E9F">
        <w:t>\[\forall a,b \in \{x \in S | r(x) =_S x\}, a \oplus_r b =_S a \bigvee a \oplus_r b =_S b \]</w:t>
      </w:r>
    </w:p>
    <w:p w14:paraId="1711202B" w14:textId="77777777" w:rsidR="00CC40A7" w:rsidRPr="00F77E9F" w:rsidRDefault="00CC40A7" w:rsidP="00CC40A7">
      <w:r w:rsidRPr="00F77E9F">
        <w:t>\[\longleftrightarrow \]</w:t>
      </w:r>
    </w:p>
    <w:p w14:paraId="070BCD91" w14:textId="77777777" w:rsidR="00CC40A7" w:rsidRPr="00F77E9F" w:rsidRDefault="00CC40A7" w:rsidP="00CC40A7">
      <w:r w:rsidRPr="00F77E9F">
        <w:t>\[\forall a,b \in S, a \oplus^r b =^r_S a \bigvee a \oplus^r b =^r_S b</w:t>
      </w:r>
    </w:p>
    <w:p w14:paraId="6AD9F323" w14:textId="77777777" w:rsidR="00CC40A7" w:rsidRPr="00F77E9F" w:rsidRDefault="00CC40A7" w:rsidP="00CC40A7">
      <w:r w:rsidRPr="00F77E9F">
        <w:t>\]</w:t>
      </w:r>
    </w:p>
    <w:p w14:paraId="46518026" w14:textId="77777777" w:rsidR="00CC40A7" w:rsidRPr="00F77E9F" w:rsidRDefault="00CC40A7" w:rsidP="00CC40A7"/>
    <w:p w14:paraId="3FAE0427" w14:textId="513B14FD" w:rsidR="00CC40A7" w:rsidRPr="00F77E9F" w:rsidRDefault="00CC40A7" w:rsidP="00CC40A7">
      <w:r w:rsidRPr="00F77E9F">
        <w:t>Congruence: we need to pro</w:t>
      </w:r>
      <w:ins w:id="658" w:author="Proofed" w:date="2018-06-06T08:41:00Z">
        <w:r w:rsidR="00432D93">
          <w:t>ve</w:t>
        </w:r>
      </w:ins>
      <w:del w:id="659" w:author="Proofed" w:date="2018-06-06T08:41:00Z">
        <w:r w:rsidRPr="00F77E9F" w:rsidDel="00432D93">
          <w:delText>of</w:delText>
        </w:r>
      </w:del>
      <w:r w:rsidRPr="00F77E9F">
        <w:t xml:space="preserve"> that $\oplus_r$ is congruence on $\{x \in S | r(x) =_S x\}$ is isomorphic to $\oplus^r$ is congruence on $S$, which means </w:t>
      </w:r>
    </w:p>
    <w:p w14:paraId="11E2178D" w14:textId="77777777" w:rsidR="00CC40A7" w:rsidRPr="00F77E9F" w:rsidRDefault="00CC40A7" w:rsidP="00CC40A7">
      <w:r w:rsidRPr="00F77E9F">
        <w:t>\[\forall a,b,c,d \in \{x \in S | r(x) =_S x \}, a =_S b \wedge c =_S d \rightarrow a \oplus_r c =_S b \oplus_r d \]</w:t>
      </w:r>
    </w:p>
    <w:p w14:paraId="29AE255C" w14:textId="77777777" w:rsidR="00CC40A7" w:rsidRPr="00F77E9F" w:rsidRDefault="00CC40A7" w:rsidP="00CC40A7">
      <w:r w:rsidRPr="00F77E9F">
        <w:t>\[\longleftrightarrow \]</w:t>
      </w:r>
    </w:p>
    <w:p w14:paraId="18DC098D" w14:textId="77777777" w:rsidR="00CC40A7" w:rsidRPr="00F77E9F" w:rsidRDefault="00CC40A7" w:rsidP="00CC40A7">
      <w:r w:rsidRPr="00F77E9F">
        <w:t>\[\forall a,b,c,d \in S, a =^r_S b \wedge c =^r_S d \rightarrow a \oplus^r c =^r_S b \oplus^r d</w:t>
      </w:r>
    </w:p>
    <w:p w14:paraId="4C671281" w14:textId="77777777" w:rsidR="00CC40A7" w:rsidRPr="00F77E9F" w:rsidRDefault="00CC40A7" w:rsidP="00CC40A7">
      <w:r w:rsidRPr="00F77E9F">
        <w:t>\]</w:t>
      </w:r>
    </w:p>
    <w:p w14:paraId="293DC61E" w14:textId="77777777" w:rsidR="00CC40A7" w:rsidRPr="00F77E9F" w:rsidRDefault="00CC40A7" w:rsidP="00CC40A7"/>
    <w:p w14:paraId="41E62BEA" w14:textId="56AD62AE" w:rsidR="00CC40A7" w:rsidRPr="00F77E9F" w:rsidRDefault="00CC40A7" w:rsidP="00CC40A7">
      <w:r w:rsidRPr="00F77E9F">
        <w:t>Associative: we need to pro</w:t>
      </w:r>
      <w:ins w:id="660" w:author="Proofed" w:date="2018-06-06T08:41:00Z">
        <w:r w:rsidR="00432D93">
          <w:t>ve</w:t>
        </w:r>
      </w:ins>
      <w:del w:id="661" w:author="Proofed" w:date="2018-06-06T08:41:00Z">
        <w:r w:rsidRPr="00F77E9F" w:rsidDel="00432D93">
          <w:delText>of</w:delText>
        </w:r>
      </w:del>
      <w:r w:rsidRPr="00F77E9F">
        <w:t xml:space="preserve"> that $\oplus_r$ is associative on $\{x \in S | r(x) =_S x\}$ is isomorphic to $\oplus^r$ is associative on $S$, which means </w:t>
      </w:r>
    </w:p>
    <w:p w14:paraId="362F80A2" w14:textId="77777777" w:rsidR="00CC40A7" w:rsidRPr="00F77E9F" w:rsidRDefault="00CC40A7" w:rsidP="00CC40A7">
      <w:r w:rsidRPr="00F77E9F">
        <w:t>\[\forall a,b,c \in \{x \in S | r(x) =_S x \}, a \oplus_r (b \oplus_r c) =_S (a \oplus_r b) \oplus_r c \]</w:t>
      </w:r>
    </w:p>
    <w:p w14:paraId="57668B69" w14:textId="77777777" w:rsidR="00CC40A7" w:rsidRPr="00F77E9F" w:rsidRDefault="00CC40A7" w:rsidP="00CC40A7">
      <w:r w:rsidRPr="00F77E9F">
        <w:t>\[\longleftrightarrow \]</w:t>
      </w:r>
    </w:p>
    <w:p w14:paraId="13FF1CB4" w14:textId="77777777" w:rsidR="00CC40A7" w:rsidRPr="00F77E9F" w:rsidRDefault="00CC40A7" w:rsidP="00CC40A7">
      <w:r w:rsidRPr="00F77E9F">
        <w:t>\[\forall a,b,c \in S, a \oplus^r (b \oplus^r c) =^r_S (a \oplus^r b) \oplus^r c</w:t>
      </w:r>
    </w:p>
    <w:p w14:paraId="3CFCEBE6" w14:textId="77777777" w:rsidR="00CC40A7" w:rsidRPr="00F77E9F" w:rsidRDefault="00CC40A7" w:rsidP="00CC40A7">
      <w:r w:rsidRPr="00F77E9F">
        <w:t>\]</w:t>
      </w:r>
    </w:p>
    <w:p w14:paraId="4DF2AD79" w14:textId="77777777" w:rsidR="00CC40A7" w:rsidRPr="00F77E9F" w:rsidRDefault="00CC40A7" w:rsidP="00CC40A7"/>
    <w:p w14:paraId="71F5C967" w14:textId="6E07C1F1" w:rsidR="00CC40A7" w:rsidRPr="00F77E9F" w:rsidRDefault="00CC40A7" w:rsidP="00CC40A7">
      <w:r w:rsidRPr="00F77E9F">
        <w:t>Left Distributive: we need to pro</w:t>
      </w:r>
      <w:ins w:id="662" w:author="Proofed" w:date="2018-06-06T08:41:00Z">
        <w:r w:rsidR="00432D93">
          <w:t>ve</w:t>
        </w:r>
      </w:ins>
      <w:del w:id="663" w:author="Proofed" w:date="2018-06-06T08:41:00Z">
        <w:r w:rsidRPr="00F77E9F" w:rsidDel="00432D93">
          <w:delText>of</w:delText>
        </w:r>
      </w:del>
      <w:r w:rsidRPr="00F77E9F">
        <w:t xml:space="preserve"> that $\oplus_r$ and $\otimes_r$ are left distributive on $\{x \in S | r(x) =_S x\}$ is isomorphic to $\oplus^r$ and $\oplus^r$ are left distributive on $S$, which means </w:t>
      </w:r>
    </w:p>
    <w:p w14:paraId="7D3C7B6F" w14:textId="77777777" w:rsidR="00CC40A7" w:rsidRPr="00F77E9F" w:rsidRDefault="00CC40A7" w:rsidP="00CC40A7">
      <w:r w:rsidRPr="00F77E9F">
        <w:t>\[\forall a,b,c \in \{x \in S | r(x) =_S x \}, a \otimes_r (b \oplus_r c) =_S (a \otimes_r b) \oplus_r (a \otimes_r c) \]</w:t>
      </w:r>
    </w:p>
    <w:p w14:paraId="14585DD1" w14:textId="77777777" w:rsidR="00CC40A7" w:rsidRPr="00F77E9F" w:rsidRDefault="00CC40A7" w:rsidP="00CC40A7">
      <w:r w:rsidRPr="00F77E9F">
        <w:t>\[\longleftrightarrow \]</w:t>
      </w:r>
    </w:p>
    <w:p w14:paraId="1D13E495" w14:textId="77777777" w:rsidR="00CC40A7" w:rsidRPr="00F77E9F" w:rsidRDefault="00CC40A7" w:rsidP="00CC40A7">
      <w:r w:rsidRPr="00F77E9F">
        <w:t>\[\forall a,b,c \in S, a \otimes^r (b \oplus^r c) =^r_S (a \otimes^r b) \oplus^r (a \otimes^r c)</w:t>
      </w:r>
    </w:p>
    <w:p w14:paraId="1F34F0D0" w14:textId="77777777" w:rsidR="00CC40A7" w:rsidRPr="00F77E9F" w:rsidRDefault="00CC40A7" w:rsidP="00CC40A7">
      <w:r w:rsidRPr="00F77E9F">
        <w:t>\]</w:t>
      </w:r>
    </w:p>
    <w:p w14:paraId="4D071661" w14:textId="77777777" w:rsidR="00CC40A7" w:rsidRPr="00F77E9F" w:rsidRDefault="00CC40A7" w:rsidP="00CC40A7"/>
    <w:p w14:paraId="23F277A2" w14:textId="3472298F" w:rsidR="00CC40A7" w:rsidRPr="00F77E9F" w:rsidRDefault="00CC40A7" w:rsidP="00CC40A7">
      <w:r w:rsidRPr="00F77E9F">
        <w:t>Right Distributive: we need to pro</w:t>
      </w:r>
      <w:ins w:id="664" w:author="Proofed" w:date="2018-06-06T08:41:00Z">
        <w:r w:rsidR="00432D93">
          <w:t xml:space="preserve">ve </w:t>
        </w:r>
      </w:ins>
      <w:del w:id="665" w:author="Proofed" w:date="2018-06-06T08:41:00Z">
        <w:r w:rsidRPr="00F77E9F" w:rsidDel="00432D93">
          <w:delText xml:space="preserve">of </w:delText>
        </w:r>
      </w:del>
      <w:r w:rsidRPr="00F77E9F">
        <w:t xml:space="preserve">that $\oplus_r$ and $\otimes_r$ are right distributive on $\{x \in S | r(x) =_S x\}$ is isomorphic to $\oplus^r$ and $\oplus^r$ are right distributive on $S$, which means </w:t>
      </w:r>
    </w:p>
    <w:p w14:paraId="27E44703" w14:textId="77777777" w:rsidR="00CC40A7" w:rsidRPr="00F77E9F" w:rsidRDefault="00CC40A7" w:rsidP="00CC40A7">
      <w:r w:rsidRPr="00F77E9F">
        <w:lastRenderedPageBreak/>
        <w:t>\[\forall a,b,c \in \{x \in S | r(x) =_S x \}, (a \oplus_r b) \otimes_r c =_S (a \otimes_r c) \oplus_r (b \otimes_r c) \]</w:t>
      </w:r>
    </w:p>
    <w:p w14:paraId="7B850AAA" w14:textId="77777777" w:rsidR="00CC40A7" w:rsidRPr="00F77E9F" w:rsidRDefault="00CC40A7" w:rsidP="00CC40A7">
      <w:r w:rsidRPr="00F77E9F">
        <w:t>\[\longleftrightarrow \]</w:t>
      </w:r>
    </w:p>
    <w:p w14:paraId="39F70E06" w14:textId="77777777" w:rsidR="00CC40A7" w:rsidRPr="00F77E9F" w:rsidRDefault="00CC40A7" w:rsidP="00CC40A7">
      <w:r w:rsidRPr="00F77E9F">
        <w:t>\[\forall a,b,c \in S, (a \oplus^r b) \otimes^r c =^r_S (a \otimes^r c) \oplus^r (b \otimes^r c)</w:t>
      </w:r>
    </w:p>
    <w:p w14:paraId="55E1D62B" w14:textId="77777777" w:rsidR="00CC40A7" w:rsidRPr="00F77E9F" w:rsidRDefault="00CC40A7" w:rsidP="00CC40A7">
      <w:r w:rsidRPr="00F77E9F">
        <w:t>\]</w:t>
      </w:r>
    </w:p>
    <w:p w14:paraId="53E20F3B" w14:textId="77777777" w:rsidR="00CC40A7" w:rsidRPr="00F77E9F" w:rsidRDefault="00CC40A7" w:rsidP="00CC40A7"/>
    <w:p w14:paraId="226F1B95" w14:textId="32B05172" w:rsidR="00CC40A7" w:rsidRPr="00F77E9F" w:rsidRDefault="00CC40A7" w:rsidP="00CC40A7">
      <w:del w:id="666" w:author="Proofed" w:date="2018-06-06T08:41:00Z">
        <w:r w:rsidRPr="00F77E9F" w:rsidDel="00432D93">
          <w:delText>These proofs</w:delText>
        </w:r>
      </w:del>
      <w:ins w:id="667" w:author="Proofed" w:date="2018-06-06T08:41:00Z">
        <w:r w:rsidR="00432D93">
          <w:t>This proof</w:t>
        </w:r>
      </w:ins>
      <w:r w:rsidRPr="00F77E9F">
        <w:t xml:space="preserve"> will be shown in </w:t>
      </w:r>
      <w:ins w:id="668" w:author="Proofed" w:date="2018-06-06T08:42:00Z">
        <w:r w:rsidR="00432D93">
          <w:t xml:space="preserve">the </w:t>
        </w:r>
      </w:ins>
      <w:r w:rsidRPr="00F77E9F">
        <w:t>Coq file and we only need the property of congruence and idempotent of $r$, which is $\forall a \in S, r(a) = r(r(a))$ and $\forall a,b \in S, a =_S b \rightarrow r(a) =_S r(b)$.</w:t>
      </w:r>
    </w:p>
    <w:p w14:paraId="1B81F21B" w14:textId="77777777" w:rsidR="00CC40A7" w:rsidRPr="00F77E9F" w:rsidRDefault="00CC40A7" w:rsidP="00CC40A7"/>
    <w:p w14:paraId="6331BA84" w14:textId="254E644D" w:rsidR="00CC40A7" w:rsidRPr="00F77E9F" w:rsidRDefault="00CC40A7" w:rsidP="00CC40A7">
      <w:r w:rsidRPr="00F77E9F">
        <w:t>This proves that our generali</w:t>
      </w:r>
      <w:ins w:id="669" w:author="Proofed" w:date="2018-06-06T08:42:00Z">
        <w:r w:rsidR="00432D93">
          <w:t>s</w:t>
        </w:r>
      </w:ins>
      <w:del w:id="670" w:author="Proofed" w:date="2018-06-06T08:42:00Z">
        <w:r w:rsidRPr="00F77E9F" w:rsidDel="00432D93">
          <w:delText>z</w:delText>
        </w:r>
      </w:del>
      <w:r w:rsidRPr="00F77E9F">
        <w:t xml:space="preserve">ed representation of reduction is isomorphic to the traditional representation of reduction, which means all the properties we have proved in the classical reduction section using </w:t>
      </w:r>
      <w:del w:id="671" w:author="Proofed" w:date="2018-06-06T08:43:00Z">
        <w:r w:rsidRPr="00F77E9F" w:rsidDel="00432D93">
          <w:delText xml:space="preserve">the </w:delText>
        </w:r>
      </w:del>
      <w:r w:rsidRPr="00F77E9F">
        <w:t>traditional representation could be used directly in</w:t>
      </w:r>
      <w:del w:id="672" w:author="Proofed" w:date="2018-06-06T08:43:00Z">
        <w:r w:rsidRPr="00F77E9F" w:rsidDel="00432D93">
          <w:delText>to</w:delText>
        </w:r>
      </w:del>
      <w:r w:rsidRPr="00F77E9F">
        <w:t xml:space="preserve"> our generali</w:t>
      </w:r>
      <w:ins w:id="673" w:author="Proofed" w:date="2018-06-06T08:43:00Z">
        <w:r w:rsidR="00432D93">
          <w:t>s</w:t>
        </w:r>
      </w:ins>
      <w:del w:id="674" w:author="Proofed" w:date="2018-06-06T08:43:00Z">
        <w:r w:rsidRPr="00F77E9F" w:rsidDel="00432D93">
          <w:delText>z</w:delText>
        </w:r>
      </w:del>
      <w:r w:rsidRPr="00F77E9F">
        <w:t>ed representation.</w:t>
      </w:r>
    </w:p>
    <w:p w14:paraId="05CD4973" w14:textId="77777777" w:rsidR="00CC40A7" w:rsidRPr="00F77E9F" w:rsidRDefault="00CC40A7" w:rsidP="00CC40A7"/>
    <w:p w14:paraId="2F877F0B" w14:textId="4B6A9DE3" w:rsidR="00CC40A7" w:rsidRPr="00F77E9F" w:rsidRDefault="00CC40A7" w:rsidP="00CC40A7">
      <w:r w:rsidRPr="00F77E9F">
        <w:t>\section{Generali</w:t>
      </w:r>
      <w:ins w:id="675" w:author="Proofed" w:date="2018-06-06T08:43:00Z">
        <w:r w:rsidR="00432D93">
          <w:t>s</w:t>
        </w:r>
      </w:ins>
      <w:del w:id="676" w:author="Proofed" w:date="2018-06-06T08:43:00Z">
        <w:r w:rsidRPr="00F77E9F" w:rsidDel="00432D93">
          <w:delText>z</w:delText>
        </w:r>
      </w:del>
      <w:r w:rsidRPr="00F77E9F">
        <w:t>ed Reduction}</w:t>
      </w:r>
    </w:p>
    <w:p w14:paraId="7C21A0A9" w14:textId="649D8207" w:rsidR="00CC40A7" w:rsidRPr="00F77E9F" w:rsidRDefault="00CC40A7" w:rsidP="00CC40A7">
      <w:r w:rsidRPr="00F77E9F">
        <w:t>To our previously defined classical reduction (either in traditional representation or generali</w:t>
      </w:r>
      <w:ins w:id="677" w:author="Proofed" w:date="2018-06-06T08:44:00Z">
        <w:r w:rsidR="00432D93">
          <w:t>s</w:t>
        </w:r>
      </w:ins>
      <w:del w:id="678" w:author="Proofed" w:date="2018-06-06T08:44:00Z">
        <w:r w:rsidRPr="00F77E9F" w:rsidDel="00432D93">
          <w:delText>z</w:delText>
        </w:r>
      </w:del>
      <w:r w:rsidRPr="00F77E9F">
        <w:t>ed representation), reduction must satisfy four properties</w:t>
      </w:r>
      <w:ins w:id="679" w:author="Proofed" w:date="2018-06-06T08:44:00Z">
        <w:r w:rsidR="00432D93">
          <w:t>:</w:t>
        </w:r>
      </w:ins>
      <w:r w:rsidRPr="00F77E9F">
        <w:t xml:space="preserve"> </w:t>
      </w:r>
      <w:del w:id="680" w:author="Proofed" w:date="2018-06-06T08:44:00Z">
        <w:r w:rsidRPr="00F77E9F" w:rsidDel="00432D93">
          <w:delText>that it is co</w:delText>
        </w:r>
      </w:del>
      <w:ins w:id="681" w:author="Proofed" w:date="2018-06-06T08:44:00Z">
        <w:r w:rsidR="00432D93">
          <w:t>co</w:t>
        </w:r>
      </w:ins>
      <w:r w:rsidRPr="00F77E9F">
        <w:t>ngruence, idempotent, left</w:t>
      </w:r>
      <w:ins w:id="682" w:author="Proofed" w:date="2018-06-06T08:44:00Z">
        <w:r w:rsidR="00432D93">
          <w:t xml:space="preserve"> invariant,</w:t>
        </w:r>
      </w:ins>
      <w:r w:rsidRPr="00F77E9F">
        <w:t xml:space="preserve"> and right invariant. However, the reduction we encounter in reality does not have the above four properties, especially the left/right invariant</w:t>
      </w:r>
      <w:del w:id="683" w:author="Proofed" w:date="2018-06-06T08:44:00Z">
        <w:r w:rsidRPr="00F77E9F" w:rsidDel="00432D93">
          <w:delText xml:space="preserve"> </w:delText>
        </w:r>
      </w:del>
      <w:ins w:id="684" w:author="Proofed" w:date="2018-06-06T08:44:00Z">
        <w:r w:rsidR="00432D93">
          <w:t>s</w:t>
        </w:r>
      </w:ins>
      <w:del w:id="685" w:author="Proofed" w:date="2018-06-06T08:44:00Z">
        <w:r w:rsidRPr="00F77E9F" w:rsidDel="00432D93">
          <w:delText>properties</w:delText>
        </w:r>
      </w:del>
      <w:r w:rsidRPr="00F77E9F">
        <w:t xml:space="preserve">. In particular, the elementary reduction in the elementary path problem that we mentioned earlier, which will also be used in the latter section to construct our final path problem, does not satisfy the properties of the left/right invariant on the $min$ operator. </w:t>
      </w:r>
    </w:p>
    <w:p w14:paraId="311D612A" w14:textId="77777777" w:rsidR="00CC40A7" w:rsidRPr="00F77E9F" w:rsidRDefault="00CC40A7" w:rsidP="00CC40A7"/>
    <w:p w14:paraId="4F256624" w14:textId="77777777" w:rsidR="00CC40A7" w:rsidRPr="00F77E9F" w:rsidRDefault="00CC40A7" w:rsidP="00CC40A7">
      <w:r w:rsidRPr="00F77E9F">
        <w:t xml:space="preserve">Assuming $P_1,P_2 \in Path, P_1 \leq P_2, loop(P_1) \wedge \not loop(P_2)$. </w:t>
      </w:r>
    </w:p>
    <w:p w14:paraId="68CC63C5" w14:textId="77777777" w:rsidR="00CC40A7" w:rsidRPr="00F77E9F" w:rsidRDefault="00CC40A7" w:rsidP="00CC40A7">
      <w:r w:rsidRPr="00F77E9F">
        <w:t>Then $r(min(P_1,P_2)) = r(P_1) = \infty$.</w:t>
      </w:r>
    </w:p>
    <w:p w14:paraId="041C5D9A" w14:textId="429169E7" w:rsidR="00CC40A7" w:rsidRPr="00F77E9F" w:rsidRDefault="00CC40A7" w:rsidP="00CC40A7">
      <w:del w:id="686" w:author="Proofed" w:date="2018-06-06T08:45:00Z">
        <w:r w:rsidRPr="00F77E9F" w:rsidDel="00432D93">
          <w:delText>However</w:delText>
        </w:r>
      </w:del>
      <w:ins w:id="687" w:author="Proofed" w:date="2018-06-06T08:45:00Z">
        <w:r w:rsidR="00432D93" w:rsidRPr="00F77E9F">
          <w:t>However,</w:t>
        </w:r>
      </w:ins>
      <w:r w:rsidRPr="00F77E9F">
        <w:t xml:space="preserve"> $r(min(r(P_1),P_2)) = r(min(\infty,P_2)) r(P_2) = P_2$. </w:t>
      </w:r>
    </w:p>
    <w:p w14:paraId="4F3F990A" w14:textId="77777777" w:rsidR="00CC40A7" w:rsidRPr="00F77E9F" w:rsidRDefault="00CC40A7" w:rsidP="00CC40A7"/>
    <w:p w14:paraId="55DEE208" w14:textId="6ABC1F08" w:rsidR="00CC40A7" w:rsidRPr="00F77E9F" w:rsidRDefault="00CC40A7" w:rsidP="00CC40A7">
      <w:r w:rsidRPr="00F77E9F">
        <w:t>Therefore, in order to define our elementary path reduction and also to better represent other reductions, we generali</w:t>
      </w:r>
      <w:ins w:id="688" w:author="Proofed" w:date="2018-06-06T08:45:00Z">
        <w:r w:rsidR="00432D93">
          <w:t>s</w:t>
        </w:r>
      </w:ins>
      <w:del w:id="689" w:author="Proofed" w:date="2018-06-06T08:45:00Z">
        <w:r w:rsidRPr="00F77E9F" w:rsidDel="00432D93">
          <w:delText>z</w:delText>
        </w:r>
      </w:del>
      <w:r w:rsidRPr="00F77E9F">
        <w:t xml:space="preserve">e the definition reduction as: $r$ is a reduction on $S$ if $r$ has the properties of congruence and </w:t>
      </w:r>
      <w:del w:id="690" w:author="Proofed" w:date="2018-06-06T08:45:00Z">
        <w:r w:rsidRPr="00F77E9F" w:rsidDel="00432D93">
          <w:delText>idempotent, and</w:delText>
        </w:r>
      </w:del>
      <w:ins w:id="691" w:author="Proofed" w:date="2018-06-06T08:45:00Z">
        <w:r w:rsidR="00432D93" w:rsidRPr="00F77E9F">
          <w:t>idempotent and</w:t>
        </w:r>
      </w:ins>
      <w:r w:rsidRPr="00F77E9F">
        <w:t xml:space="preserve"> get</w:t>
      </w:r>
      <w:ins w:id="692" w:author="Proofed" w:date="2018-06-06T08:45:00Z">
        <w:r w:rsidR="00432D93">
          <w:t>s</w:t>
        </w:r>
      </w:ins>
      <w:r w:rsidRPr="00F77E9F">
        <w:t xml:space="preserve"> rid of the constraint of left/right invariant properties</w:t>
      </w:r>
      <w:ins w:id="693" w:author="Proofed" w:date="2018-06-06T08:46:00Z">
        <w:r w:rsidR="00432D93">
          <w:t>;</w:t>
        </w:r>
      </w:ins>
      <w:del w:id="694" w:author="Proofed" w:date="2018-06-06T08:46:00Z">
        <w:r w:rsidRPr="00F77E9F" w:rsidDel="00432D93">
          <w:delText>,</w:delText>
        </w:r>
      </w:del>
      <w:r w:rsidRPr="00F77E9F">
        <w:t xml:space="preserve"> </w:t>
      </w:r>
      <w:del w:id="695" w:author="Proofed" w:date="2018-06-06T08:46:00Z">
        <w:r w:rsidRPr="00F77E9F" w:rsidDel="00432D93">
          <w:delText xml:space="preserve">and </w:delText>
        </w:r>
      </w:del>
      <w:r w:rsidRPr="00F77E9F">
        <w:t xml:space="preserve">we </w:t>
      </w:r>
      <w:del w:id="696" w:author="Proofed" w:date="2018-06-06T08:46:00Z">
        <w:r w:rsidRPr="00F77E9F" w:rsidDel="00432D93">
          <w:delText xml:space="preserve">name </w:delText>
        </w:r>
      </w:del>
      <w:ins w:id="697" w:author="Proofed" w:date="2018-06-06T08:46:00Z">
        <w:r w:rsidR="00432D93">
          <w:t xml:space="preserve">refer to </w:t>
        </w:r>
      </w:ins>
      <w:r w:rsidRPr="00F77E9F">
        <w:t xml:space="preserve">this kind of reduction </w:t>
      </w:r>
      <w:ins w:id="698" w:author="Proofed" w:date="2018-06-06T08:46:00Z">
        <w:r w:rsidR="00432D93">
          <w:t xml:space="preserve">as </w:t>
        </w:r>
      </w:ins>
      <w:del w:id="699" w:author="Proofed" w:date="2018-06-06T08:46:00Z">
        <w:r w:rsidRPr="00F77E9F" w:rsidDel="00432D93">
          <w:delText xml:space="preserve">as </w:delText>
        </w:r>
      </w:del>
      <w:r w:rsidRPr="00F77E9F">
        <w:t>generali</w:t>
      </w:r>
      <w:ins w:id="700" w:author="Proofed" w:date="2018-06-06T08:46:00Z">
        <w:r w:rsidR="00432D93">
          <w:t>s</w:t>
        </w:r>
      </w:ins>
      <w:del w:id="701" w:author="Proofed" w:date="2018-06-06T08:46:00Z">
        <w:r w:rsidRPr="00F77E9F" w:rsidDel="00432D93">
          <w:delText>z</w:delText>
        </w:r>
      </w:del>
      <w:r w:rsidRPr="00F77E9F">
        <w:t>ed reduction.</w:t>
      </w:r>
    </w:p>
    <w:p w14:paraId="62923F18" w14:textId="77777777" w:rsidR="00CC40A7" w:rsidRPr="00F77E9F" w:rsidRDefault="00CC40A7" w:rsidP="00CC40A7"/>
    <w:p w14:paraId="1F8B7508" w14:textId="58DC4C2D" w:rsidR="00CC40A7" w:rsidRPr="00F77E9F" w:rsidRDefault="00CC40A7" w:rsidP="00CC40A7">
      <w:r w:rsidRPr="00F77E9F">
        <w:t>Do not confuse generali</w:t>
      </w:r>
      <w:ins w:id="702" w:author="Proofed" w:date="2018-06-06T08:46:00Z">
        <w:r w:rsidR="00432D93">
          <w:t>s</w:t>
        </w:r>
      </w:ins>
      <w:del w:id="703" w:author="Proofed" w:date="2018-06-06T08:46:00Z">
        <w:r w:rsidRPr="00F77E9F" w:rsidDel="00432D93">
          <w:delText>z</w:delText>
        </w:r>
      </w:del>
      <w:r w:rsidRPr="00F77E9F">
        <w:t>ed representation</w:t>
      </w:r>
      <w:ins w:id="704" w:author="Proofed" w:date="2018-06-06T08:46:00Z">
        <w:r w:rsidR="00432D93">
          <w:t>s</w:t>
        </w:r>
      </w:ins>
      <w:r w:rsidRPr="00F77E9F">
        <w:t xml:space="preserve"> of reduction with generali</w:t>
      </w:r>
      <w:ins w:id="705" w:author="Proofed" w:date="2018-06-06T08:46:00Z">
        <w:r w:rsidR="00432D93">
          <w:t>s</w:t>
        </w:r>
      </w:ins>
      <w:del w:id="706" w:author="Proofed" w:date="2018-06-06T08:46:00Z">
        <w:r w:rsidRPr="00F77E9F" w:rsidDel="00432D93">
          <w:delText>z</w:delText>
        </w:r>
      </w:del>
      <w:r w:rsidRPr="00F77E9F">
        <w:t xml:space="preserve">ed reduction here. </w:t>
      </w:r>
    </w:p>
    <w:p w14:paraId="44156A4E" w14:textId="3E07A22C" w:rsidR="00CC40A7" w:rsidRPr="00F77E9F" w:rsidRDefault="00CC40A7" w:rsidP="00CC40A7">
      <w:commentRangeStart w:id="707"/>
      <w:r w:rsidRPr="00F77E9F">
        <w:t>Generali</w:t>
      </w:r>
      <w:ins w:id="708" w:author="Proofed" w:date="2018-06-06T08:46:00Z">
        <w:r w:rsidR="00432D93">
          <w:t>s</w:t>
        </w:r>
      </w:ins>
      <w:del w:id="709" w:author="Proofed" w:date="2018-06-06T08:46:00Z">
        <w:r w:rsidRPr="00F77E9F" w:rsidDel="00432D93">
          <w:delText>z</w:delText>
        </w:r>
      </w:del>
      <w:r w:rsidRPr="00F77E9F">
        <w:t>ed representation of</w:t>
      </w:r>
      <w:del w:id="710" w:author="Proofed" w:date="2018-06-06T08:47:00Z">
        <w:r w:rsidRPr="00F77E9F" w:rsidDel="00432D93">
          <w:delText xml:space="preserve"> the</w:delText>
        </w:r>
      </w:del>
      <w:r w:rsidRPr="00F77E9F">
        <w:t xml:space="preserve"> reduction is a new representation of reduction, compared to </w:t>
      </w:r>
      <w:ins w:id="711" w:author="Proofed" w:date="2018-06-06T08:47:00Z">
        <w:r w:rsidR="00432D93">
          <w:t>(</w:t>
        </w:r>
      </w:ins>
      <w:r w:rsidRPr="00F77E9F">
        <w:t>and isomorphic to</w:t>
      </w:r>
      <w:ins w:id="712" w:author="Proofed" w:date="2018-06-06T08:47:00Z">
        <w:r w:rsidR="00432D93">
          <w:t>)</w:t>
        </w:r>
      </w:ins>
      <w:r w:rsidRPr="00F77E9F">
        <w:t xml:space="preserve"> the traditional representation of reduction, </w:t>
      </w:r>
      <w:del w:id="713" w:author="Proofed" w:date="2018-06-06T08:47:00Z">
        <w:r w:rsidRPr="00F77E9F" w:rsidDel="00432D93">
          <w:delText xml:space="preserve">that </w:delText>
        </w:r>
      </w:del>
      <w:ins w:id="714" w:author="Proofed" w:date="2018-06-06T08:47:00Z">
        <w:r w:rsidR="00432D93">
          <w:t>which</w:t>
        </w:r>
        <w:r w:rsidR="00432D93" w:rsidRPr="00F77E9F">
          <w:t xml:space="preserve"> </w:t>
        </w:r>
      </w:ins>
      <w:r w:rsidRPr="00F77E9F">
        <w:t>is implementation friendly.</w:t>
      </w:r>
      <w:commentRangeEnd w:id="707"/>
      <w:r w:rsidR="00432D93">
        <w:rPr>
          <w:rStyle w:val="CommentReference"/>
        </w:rPr>
        <w:commentReference w:id="707"/>
      </w:r>
      <w:r w:rsidRPr="00F77E9F">
        <w:t xml:space="preserve"> A reduction that </w:t>
      </w:r>
      <w:ins w:id="715" w:author="Proofed" w:date="2018-06-06T08:48:00Z">
        <w:r w:rsidR="00432D93">
          <w:t xml:space="preserve">is </w:t>
        </w:r>
      </w:ins>
      <w:r w:rsidRPr="00F77E9F">
        <w:t>represented by generali</w:t>
      </w:r>
      <w:ins w:id="716" w:author="Proofed" w:date="2018-06-06T08:48:00Z">
        <w:r w:rsidR="00432D93">
          <w:t>s</w:t>
        </w:r>
      </w:ins>
      <w:del w:id="717" w:author="Proofed" w:date="2018-06-06T08:48:00Z">
        <w:r w:rsidRPr="00F77E9F" w:rsidDel="00432D93">
          <w:delText>z</w:delText>
        </w:r>
      </w:del>
      <w:r w:rsidRPr="00F77E9F">
        <w:t>ed representation could be classical reduction (that has left/right invariant properties) or generali</w:t>
      </w:r>
      <w:ins w:id="718" w:author="Proofed" w:date="2018-06-06T08:48:00Z">
        <w:r w:rsidR="00EF7800">
          <w:t>s</w:t>
        </w:r>
      </w:ins>
      <w:del w:id="719" w:author="Proofed" w:date="2018-06-06T08:48:00Z">
        <w:r w:rsidRPr="00F77E9F" w:rsidDel="00EF7800">
          <w:delText>z</w:delText>
        </w:r>
      </w:del>
      <w:r w:rsidRPr="00F77E9F">
        <w:t xml:space="preserve">ed reduction (left/right invariant properties </w:t>
      </w:r>
      <w:ins w:id="720" w:author="Proofed" w:date="2018-06-06T08:48:00Z">
        <w:r w:rsidR="00EF7800">
          <w:t>that can be removed</w:t>
        </w:r>
      </w:ins>
      <w:del w:id="721" w:author="Proofed" w:date="2018-06-06T08:48:00Z">
        <w:r w:rsidRPr="00F77E9F" w:rsidDel="00EF7800">
          <w:delText>can be gotten rid of</w:delText>
        </w:r>
      </w:del>
      <w:r w:rsidRPr="00F77E9F">
        <w:t>).</w:t>
      </w:r>
    </w:p>
    <w:p w14:paraId="049C073C" w14:textId="4856DF9C" w:rsidR="00CC40A7" w:rsidRPr="00F77E9F" w:rsidRDefault="00EF7800" w:rsidP="00CC40A7">
      <w:commentRangeStart w:id="722"/>
      <w:ins w:id="723" w:author="Proofed" w:date="2018-06-06T08:48:00Z">
        <w:r>
          <w:t xml:space="preserve">The </w:t>
        </w:r>
      </w:ins>
      <w:del w:id="724" w:author="Proofed" w:date="2018-06-06T08:48:00Z">
        <w:r w:rsidR="00CC40A7" w:rsidRPr="00F77E9F" w:rsidDel="00EF7800">
          <w:delText>G</w:delText>
        </w:r>
      </w:del>
      <w:ins w:id="725" w:author="Proofed" w:date="2018-06-06T08:48:00Z">
        <w:r>
          <w:t>g</w:t>
        </w:r>
      </w:ins>
      <w:r w:rsidR="00CC40A7" w:rsidRPr="00F77E9F">
        <w:t>enerali</w:t>
      </w:r>
      <w:ins w:id="726" w:author="Proofed" w:date="2018-06-06T08:48:00Z">
        <w:r>
          <w:t>s</w:t>
        </w:r>
      </w:ins>
      <w:del w:id="727" w:author="Proofed" w:date="2018-06-06T08:48:00Z">
        <w:r w:rsidR="00CC40A7" w:rsidRPr="00F77E9F" w:rsidDel="00EF7800">
          <w:delText>z</w:delText>
        </w:r>
      </w:del>
      <w:r w:rsidR="00CC40A7" w:rsidRPr="00F77E9F">
        <w:t>ed reduction we define</w:t>
      </w:r>
      <w:del w:id="728" w:author="Proofed" w:date="2018-06-06T08:48:00Z">
        <w:r w:rsidR="00CC40A7" w:rsidRPr="00F77E9F" w:rsidDel="00EF7800">
          <w:delText>d</w:delText>
        </w:r>
      </w:del>
      <w:r w:rsidR="00CC40A7" w:rsidRPr="00F77E9F">
        <w:t xml:space="preserve"> here is a type of reduction that </w:t>
      </w:r>
      <w:del w:id="729" w:author="Proofed" w:date="2018-06-06T08:48:00Z">
        <w:r w:rsidR="00CC40A7" w:rsidRPr="00F77E9F" w:rsidDel="00EF7800">
          <w:delText xml:space="preserve">is </w:delText>
        </w:r>
      </w:del>
      <w:r w:rsidR="00CC40A7" w:rsidRPr="00F77E9F">
        <w:t>only ask</w:t>
      </w:r>
      <w:ins w:id="730" w:author="Proofed" w:date="2018-06-06T08:48:00Z">
        <w:r>
          <w:t>s</w:t>
        </w:r>
      </w:ins>
      <w:del w:id="731" w:author="Proofed" w:date="2018-06-06T08:48:00Z">
        <w:r w:rsidR="00CC40A7" w:rsidRPr="00F77E9F" w:rsidDel="00EF7800">
          <w:delText>ed</w:delText>
        </w:r>
      </w:del>
      <w:r w:rsidR="00CC40A7" w:rsidRPr="00F77E9F">
        <w:t xml:space="preserve"> for idempotent and congruence properties without forc</w:t>
      </w:r>
      <w:ins w:id="732" w:author="Proofed" w:date="2018-06-06T08:49:00Z">
        <w:r>
          <w:t>ing</w:t>
        </w:r>
      </w:ins>
      <w:del w:id="733" w:author="Proofed" w:date="2018-06-06T08:49:00Z">
        <w:r w:rsidR="00CC40A7" w:rsidRPr="00F77E9F" w:rsidDel="00EF7800">
          <w:delText>ed</w:delText>
        </w:r>
      </w:del>
      <w:r w:rsidR="00CC40A7" w:rsidRPr="00F77E9F">
        <w:t xml:space="preserve"> </w:t>
      </w:r>
      <w:del w:id="734" w:author="Proofed" w:date="2018-06-06T08:49:00Z">
        <w:r w:rsidR="00CC40A7" w:rsidRPr="00F77E9F" w:rsidDel="00EF7800">
          <w:delText xml:space="preserve">to be </w:delText>
        </w:r>
      </w:del>
      <w:r w:rsidR="00CC40A7" w:rsidRPr="00F77E9F">
        <w:t>left/right invariant</w:t>
      </w:r>
      <w:ins w:id="735" w:author="Proofed" w:date="2018-06-06T08:49:00Z">
        <w:r>
          <w:t>s</w:t>
        </w:r>
      </w:ins>
      <w:r w:rsidR="00CC40A7" w:rsidRPr="00F77E9F">
        <w:t xml:space="preserve">. </w:t>
      </w:r>
      <w:commentRangeEnd w:id="722"/>
      <w:r>
        <w:rPr>
          <w:rStyle w:val="CommentReference"/>
        </w:rPr>
        <w:commentReference w:id="722"/>
      </w:r>
      <w:r w:rsidR="00CC40A7" w:rsidRPr="00F77E9F">
        <w:t>Generali</w:t>
      </w:r>
      <w:ins w:id="736" w:author="Proofed" w:date="2018-06-06T08:49:00Z">
        <w:r>
          <w:t>s</w:t>
        </w:r>
      </w:ins>
      <w:del w:id="737" w:author="Proofed" w:date="2018-06-06T08:49:00Z">
        <w:r w:rsidR="00CC40A7" w:rsidRPr="00F77E9F" w:rsidDel="00EF7800">
          <w:delText>z</w:delText>
        </w:r>
      </w:del>
      <w:r w:rsidR="00CC40A7" w:rsidRPr="00F77E9F">
        <w:t xml:space="preserve">ed reduction could be represented </w:t>
      </w:r>
      <w:del w:id="738" w:author="Proofed" w:date="2018-06-06T08:49:00Z">
        <w:r w:rsidR="00CC40A7" w:rsidRPr="00F77E9F" w:rsidDel="00EF7800">
          <w:delText xml:space="preserve">by </w:delText>
        </w:r>
      </w:del>
      <w:r w:rsidR="00CC40A7" w:rsidRPr="00F77E9F">
        <w:t>using traditional representation or generali</w:t>
      </w:r>
      <w:ins w:id="739" w:author="Proofed" w:date="2018-06-06T08:49:00Z">
        <w:r>
          <w:t>s</w:t>
        </w:r>
      </w:ins>
      <w:del w:id="740" w:author="Proofed" w:date="2018-06-06T08:49:00Z">
        <w:r w:rsidR="00CC40A7" w:rsidRPr="00F77E9F" w:rsidDel="00EF7800">
          <w:delText>z</w:delText>
        </w:r>
      </w:del>
      <w:r w:rsidR="00CC40A7" w:rsidRPr="00F77E9F">
        <w:t>ed representation.</w:t>
      </w:r>
    </w:p>
    <w:p w14:paraId="70CE348D" w14:textId="77777777" w:rsidR="00CC40A7" w:rsidRPr="00F77E9F" w:rsidRDefault="00CC40A7" w:rsidP="00CC40A7"/>
    <w:p w14:paraId="31C3086C" w14:textId="55D7F755" w:rsidR="00CC40A7" w:rsidRPr="00F77E9F" w:rsidRDefault="00CC40A7" w:rsidP="00CC40A7">
      <w:r w:rsidRPr="00F77E9F">
        <w:t>Because the generali</w:t>
      </w:r>
      <w:ins w:id="741" w:author="Proofed" w:date="2018-06-06T08:49:00Z">
        <w:r w:rsidR="00EF7800">
          <w:t>s</w:t>
        </w:r>
      </w:ins>
      <w:del w:id="742" w:author="Proofed" w:date="2018-06-06T08:49:00Z">
        <w:r w:rsidRPr="00F77E9F" w:rsidDel="00EF7800">
          <w:delText>z</w:delText>
        </w:r>
      </w:del>
      <w:r w:rsidRPr="00F77E9F">
        <w:t>ed representation is implementation friendly, and we have proved the isomorphism between the generali</w:t>
      </w:r>
      <w:ins w:id="743" w:author="Proofed" w:date="2018-06-06T08:49:00Z">
        <w:r w:rsidR="00EF7800">
          <w:t>s</w:t>
        </w:r>
      </w:ins>
      <w:del w:id="744" w:author="Proofed" w:date="2018-06-06T08:49:00Z">
        <w:r w:rsidRPr="00F77E9F" w:rsidDel="00EF7800">
          <w:delText>z</w:delText>
        </w:r>
      </w:del>
      <w:r w:rsidRPr="00F77E9F">
        <w:t>ed representation and traditional representation, we will use generali</w:t>
      </w:r>
      <w:ins w:id="745" w:author="Proofed" w:date="2018-06-06T08:49:00Z">
        <w:r w:rsidR="00EF7800">
          <w:t>s</w:t>
        </w:r>
      </w:ins>
      <w:del w:id="746" w:author="Proofed" w:date="2018-06-06T08:49:00Z">
        <w:r w:rsidRPr="00F77E9F" w:rsidDel="00EF7800">
          <w:delText>z</w:delText>
        </w:r>
      </w:del>
      <w:r w:rsidRPr="00F77E9F">
        <w:t>ed representation to represent a reduction in the following paragraph.</w:t>
      </w:r>
    </w:p>
    <w:p w14:paraId="2226F32C" w14:textId="77777777" w:rsidR="00CC40A7" w:rsidRPr="00F77E9F" w:rsidRDefault="00CC40A7" w:rsidP="00CC40A7"/>
    <w:p w14:paraId="4B4BB3F4" w14:textId="19440759" w:rsidR="00CC40A7" w:rsidRPr="00F77E9F" w:rsidRDefault="00CC40A7" w:rsidP="00CC40A7">
      <w:r w:rsidRPr="00F77E9F">
        <w:t>\subsection{Properties of Generali</w:t>
      </w:r>
      <w:del w:id="747" w:author="Proofed" w:date="2018-06-06T08:49:00Z">
        <w:r w:rsidRPr="00F77E9F" w:rsidDel="00EF7800">
          <w:delText>z</w:delText>
        </w:r>
      </w:del>
      <w:ins w:id="748" w:author="Proofed" w:date="2018-06-06T08:49:00Z">
        <w:r w:rsidR="00EF7800">
          <w:t>s</w:t>
        </w:r>
      </w:ins>
      <w:r w:rsidRPr="00F77E9F">
        <w:t>ed Reduction, Pseudo Associative</w:t>
      </w:r>
      <w:ins w:id="749" w:author="Proofed" w:date="2018-06-06T08:50:00Z">
        <w:r w:rsidR="00EF7800">
          <w:t>,</w:t>
        </w:r>
      </w:ins>
      <w:r w:rsidRPr="00F77E9F">
        <w:t xml:space="preserve"> and Pseudo Distributive}</w:t>
      </w:r>
    </w:p>
    <w:p w14:paraId="324370BB" w14:textId="72069010" w:rsidR="00CC40A7" w:rsidRPr="00F77E9F" w:rsidRDefault="00CC40A7" w:rsidP="00CC40A7">
      <w:r w:rsidRPr="00F77E9F">
        <w:t xml:space="preserve">We have reasoned about the relationship between reduction and equality/binary operators in the previous section </w:t>
      </w:r>
      <w:del w:id="750" w:author="Proofed" w:date="2018-06-06T08:50:00Z">
        <w:r w:rsidRPr="00F77E9F" w:rsidDel="00EF7800">
          <w:delText>of the</w:delText>
        </w:r>
      </w:del>
      <w:ins w:id="751" w:author="Proofed" w:date="2018-06-06T08:50:00Z">
        <w:r w:rsidR="00EF7800">
          <w:t>regarding</w:t>
        </w:r>
      </w:ins>
      <w:r w:rsidRPr="00F77E9F">
        <w:t xml:space="preserve"> classical reduction. </w:t>
      </w:r>
    </w:p>
    <w:p w14:paraId="60488EA6" w14:textId="04F569B4" w:rsidR="00CC40A7" w:rsidRPr="00F77E9F" w:rsidRDefault="00CC40A7" w:rsidP="00CC40A7">
      <w:r w:rsidRPr="00F77E9F">
        <w:t xml:space="preserve">Since in the last section we have already reached a grossing representation </w:t>
      </w:r>
      <w:ins w:id="752" w:author="Proofed" w:date="2018-06-06T08:50:00Z">
        <w:r w:rsidR="00EF7800">
          <w:t xml:space="preserve">that </w:t>
        </w:r>
      </w:ins>
      <w:r w:rsidRPr="00F77E9F">
        <w:t>is isomorphic to the traditional representation, and</w:t>
      </w:r>
      <w:del w:id="753" w:author="Proofed" w:date="2018-06-06T08:51:00Z">
        <w:r w:rsidRPr="00F77E9F" w:rsidDel="00EF7800">
          <w:delText xml:space="preserve"> the</w:delText>
        </w:r>
      </w:del>
      <w:r w:rsidRPr="00F77E9F">
        <w:t xml:space="preserve"> generali</w:t>
      </w:r>
      <w:ins w:id="754" w:author="Proofed" w:date="2018-06-06T08:51:00Z">
        <w:r w:rsidR="00EF7800">
          <w:t>s</w:t>
        </w:r>
      </w:ins>
      <w:del w:id="755" w:author="Proofed" w:date="2018-06-06T08:51:00Z">
        <w:r w:rsidRPr="00F77E9F" w:rsidDel="00EF7800">
          <w:delText>z</w:delText>
        </w:r>
      </w:del>
      <w:r w:rsidRPr="00F77E9F">
        <w:t xml:space="preserve">ed reduction is just </w:t>
      </w:r>
      <w:del w:id="756" w:author="Proofed" w:date="2018-06-06T08:51:00Z">
        <w:r w:rsidRPr="00F77E9F" w:rsidDel="00EF7800">
          <w:delText xml:space="preserve">the </w:delText>
        </w:r>
      </w:del>
      <w:r w:rsidRPr="00F77E9F">
        <w:t xml:space="preserve">classical reduction without left/right invariant properties, by assuming that the reduction $r$ is congruence and idempotent, we can </w:t>
      </w:r>
      <w:del w:id="757" w:author="Proofed" w:date="2018-06-06T08:51:00Z">
        <w:r w:rsidRPr="00F77E9F" w:rsidDel="00EF7800">
          <w:delText xml:space="preserve">have </w:delText>
        </w:r>
      </w:del>
      <w:ins w:id="758" w:author="Proofed" w:date="2018-06-06T08:51:00Z">
        <w:r w:rsidR="00EF7800">
          <w:t>come to</w:t>
        </w:r>
        <w:r w:rsidR="00EF7800" w:rsidRPr="00F77E9F">
          <w:t xml:space="preserve"> </w:t>
        </w:r>
      </w:ins>
      <w:r w:rsidRPr="00F77E9F">
        <w:t>the following conclusion:</w:t>
      </w:r>
    </w:p>
    <w:p w14:paraId="5A95528A" w14:textId="77777777" w:rsidR="00CC40A7" w:rsidRPr="00F77E9F" w:rsidRDefault="00CC40A7" w:rsidP="00CC40A7"/>
    <w:p w14:paraId="2D8C68FA" w14:textId="77777777" w:rsidR="00CC40A7" w:rsidRPr="00F77E9F" w:rsidRDefault="00CC40A7" w:rsidP="00CC40A7">
      <w:r w:rsidRPr="00F77E9F">
        <w:t>If $=_S$ is congruence/reflexive/symmetric/transitive on the problem set $S$, then $=^r_S$ is congruence/reflexive/symmetric/transitive on the problem set $S$.</w:t>
      </w:r>
    </w:p>
    <w:p w14:paraId="7EA4076C" w14:textId="77777777" w:rsidR="00CC40A7" w:rsidRPr="00F77E9F" w:rsidRDefault="00CC40A7" w:rsidP="00CC40A7"/>
    <w:p w14:paraId="75BDBACF" w14:textId="77777777" w:rsidR="00CC40A7" w:rsidRPr="00F77E9F" w:rsidRDefault="00CC40A7" w:rsidP="00CC40A7">
      <w:r w:rsidRPr="00F77E9F">
        <w:t>If $\oplus$ has the properties of commutative/selective/congruence on the problem set $S$, then $\oplus^r$ has the properties of commutative/selective/congruence on the problem set $S$.</w:t>
      </w:r>
    </w:p>
    <w:p w14:paraId="0AB48BB7" w14:textId="77777777" w:rsidR="00CC40A7" w:rsidRPr="00F77E9F" w:rsidRDefault="00CC40A7" w:rsidP="00CC40A7"/>
    <w:p w14:paraId="4B60B057" w14:textId="55E4DC6E" w:rsidR="00CC40A7" w:rsidRPr="00F77E9F" w:rsidRDefault="00CC40A7" w:rsidP="00CC40A7">
      <w:r w:rsidRPr="00F77E9F">
        <w:t>There is another property that we may be interested in</w:t>
      </w:r>
      <w:ins w:id="759" w:author="Proofed" w:date="2018-06-06T08:52:00Z">
        <w:r w:rsidR="00EF7800">
          <w:t>;</w:t>
        </w:r>
      </w:ins>
      <w:del w:id="760" w:author="Proofed" w:date="2018-06-06T08:52:00Z">
        <w:r w:rsidRPr="00F77E9F" w:rsidDel="00EF7800">
          <w:delText>,</w:delText>
        </w:r>
      </w:del>
      <w:r w:rsidRPr="00F77E9F">
        <w:t xml:space="preserve"> if $i$/$a$ is the identity/annihilator for $\oplus$ on $S$, and the reduction $r$ has the properties of preserve id/ann (\ref{def:uop:preserve_id},\ref{def:uop:preserve_ann}), then $i$/$a$ is the identity/annihilator for $\oplus^r$ on $S$.</w:t>
      </w:r>
    </w:p>
    <w:p w14:paraId="5759D0AC" w14:textId="77777777" w:rsidR="00CC40A7" w:rsidRPr="00F77E9F" w:rsidRDefault="00CC40A7" w:rsidP="00CC40A7"/>
    <w:p w14:paraId="2BA732DF" w14:textId="168770A9" w:rsidR="00CC40A7" w:rsidRPr="00F77E9F" w:rsidRDefault="00EF7800" w:rsidP="00CC40A7">
      <w:ins w:id="761" w:author="Proofed" w:date="2018-06-06T08:52:00Z">
        <w:r>
          <w:t xml:space="preserve">The </w:t>
        </w:r>
      </w:ins>
      <w:del w:id="762" w:author="Proofed" w:date="2018-06-06T08:52:00Z">
        <w:r w:rsidR="00CC40A7" w:rsidRPr="00F77E9F" w:rsidDel="00EF7800">
          <w:delText xml:space="preserve">The more troublesome is the </w:delText>
        </w:r>
      </w:del>
      <w:r w:rsidR="00CC40A7" w:rsidRPr="00F77E9F">
        <w:t>properties of associative and distributive</w:t>
      </w:r>
      <w:ins w:id="763" w:author="Proofed" w:date="2018-06-06T08:52:00Z">
        <w:r>
          <w:t xml:space="preserve"> are more troublesome</w:t>
        </w:r>
      </w:ins>
      <w:r w:rsidR="00CC40A7" w:rsidRPr="00F77E9F">
        <w:t>. Since the proof used the property of left/right invariant</w:t>
      </w:r>
      <w:ins w:id="764" w:author="Proofed" w:date="2018-06-06T08:52:00Z">
        <w:r>
          <w:t>s</w:t>
        </w:r>
      </w:ins>
      <w:r w:rsidR="00CC40A7" w:rsidRPr="00F77E9F">
        <w:t>, and we do not possess those properties inside generali</w:t>
      </w:r>
      <w:ins w:id="765" w:author="Proofed" w:date="2018-06-06T08:52:00Z">
        <w:r>
          <w:t>s</w:t>
        </w:r>
      </w:ins>
      <w:del w:id="766" w:author="Proofed" w:date="2018-06-06T08:52:00Z">
        <w:r w:rsidR="00CC40A7" w:rsidRPr="00F77E9F" w:rsidDel="00EF7800">
          <w:delText>z</w:delText>
        </w:r>
      </w:del>
      <w:r w:rsidR="00CC40A7" w:rsidRPr="00F77E9F">
        <w:t xml:space="preserve">ed reduction by default, we cannot directly </w:t>
      </w:r>
      <w:del w:id="767" w:author="Proofed" w:date="2018-06-06T08:52:00Z">
        <w:r w:rsidR="00CC40A7" w:rsidRPr="00F77E9F" w:rsidDel="00EF7800">
          <w:delText>get the</w:delText>
        </w:r>
      </w:del>
      <w:ins w:id="768" w:author="Proofed" w:date="2018-06-06T08:52:00Z">
        <w:r>
          <w:t>obtain</w:t>
        </w:r>
      </w:ins>
      <w:r w:rsidR="00CC40A7" w:rsidRPr="00F77E9F">
        <w:t xml:space="preserve"> these two properties. </w:t>
      </w:r>
      <w:del w:id="769" w:author="Proofed" w:date="2018-06-06T08:52:00Z">
        <w:r w:rsidR="00CC40A7" w:rsidRPr="00F77E9F" w:rsidDel="00EF7800">
          <w:delText>So</w:delText>
        </w:r>
      </w:del>
      <w:ins w:id="770" w:author="Proofed" w:date="2018-06-06T08:52:00Z">
        <w:r w:rsidRPr="00F77E9F">
          <w:t>So,</w:t>
        </w:r>
      </w:ins>
      <w:r w:rsidR="00CC40A7" w:rsidRPr="00F77E9F">
        <w:t xml:space="preserve"> we conclude that generali</w:t>
      </w:r>
      <w:ins w:id="771" w:author="Proofed" w:date="2018-06-06T08:53:00Z">
        <w:r>
          <w:t>s</w:t>
        </w:r>
      </w:ins>
      <w:del w:id="772" w:author="Proofed" w:date="2018-06-06T08:53:00Z">
        <w:r w:rsidR="00CC40A7" w:rsidRPr="00F77E9F" w:rsidDel="00EF7800">
          <w:delText>z</w:delText>
        </w:r>
      </w:del>
      <w:r w:rsidR="00CC40A7" w:rsidRPr="00F77E9F">
        <w:t>ed reduction with left/right properties will allow this operator(s) remaining associative and distributive properties.</w:t>
      </w:r>
    </w:p>
    <w:p w14:paraId="48576D6D" w14:textId="77777777" w:rsidR="00CC40A7" w:rsidRPr="00F77E9F" w:rsidRDefault="00CC40A7" w:rsidP="00CC40A7"/>
    <w:p w14:paraId="5D0DD553" w14:textId="52E02B4B" w:rsidR="00CC40A7" w:rsidRPr="00F77E9F" w:rsidRDefault="00CC40A7" w:rsidP="00CC40A7">
      <w:r w:rsidRPr="00F77E9F">
        <w:t>However, the elementary path reduction we want to define afterwards is only a generali</w:t>
      </w:r>
      <w:ins w:id="773" w:author="Proofed" w:date="2018-06-06T08:53:00Z">
        <w:r w:rsidR="00EF7800">
          <w:t>s</w:t>
        </w:r>
      </w:ins>
      <w:del w:id="774" w:author="Proofed" w:date="2018-06-06T08:53:00Z">
        <w:r w:rsidRPr="00F77E9F" w:rsidDel="00EF7800">
          <w:delText>z</w:delText>
        </w:r>
      </w:del>
      <w:r w:rsidRPr="00F77E9F">
        <w:t xml:space="preserve">ed reduction and does not </w:t>
      </w:r>
      <w:del w:id="775" w:author="Proofed" w:date="2018-06-06T08:53:00Z">
        <w:r w:rsidRPr="00F77E9F" w:rsidDel="00EF7800">
          <w:delText xml:space="preserve">get </w:delText>
        </w:r>
      </w:del>
      <w:ins w:id="776" w:author="Proofed" w:date="2018-06-06T08:53:00Z">
        <w:r w:rsidR="00EF7800">
          <w:t>obtain</w:t>
        </w:r>
        <w:r w:rsidR="00EF7800" w:rsidRPr="00F77E9F">
          <w:t xml:space="preserve"> </w:t>
        </w:r>
      </w:ins>
      <w:r w:rsidRPr="00F77E9F">
        <w:t>left/right invariant properties on the $min$ operator. We still want to discuss the properties and relationship between the reduction and the operator and discuss whether $min$ has associative propert</w:t>
      </w:r>
      <w:ins w:id="777" w:author="Proofed" w:date="2018-06-06T08:54:00Z">
        <w:r w:rsidR="00EF7800">
          <w:t>ies</w:t>
        </w:r>
      </w:ins>
      <w:del w:id="778" w:author="Proofed" w:date="2018-06-06T08:54:00Z">
        <w:r w:rsidRPr="00F77E9F" w:rsidDel="00EF7800">
          <w:delText>y</w:delText>
        </w:r>
      </w:del>
      <w:r w:rsidRPr="00F77E9F">
        <w:t xml:space="preserve"> under </w:t>
      </w:r>
      <w:del w:id="779" w:author="Proofed" w:date="2018-06-06T08:53:00Z">
        <w:r w:rsidRPr="00F77E9F" w:rsidDel="00EF7800">
          <w:delText>reduction, and</w:delText>
        </w:r>
      </w:del>
      <w:ins w:id="780" w:author="Proofed" w:date="2018-06-06T08:53:00Z">
        <w:r w:rsidR="00EF7800" w:rsidRPr="00F77E9F">
          <w:t>reduction and</w:t>
        </w:r>
      </w:ins>
      <w:r w:rsidRPr="00F77E9F">
        <w:t xml:space="preserve"> </w:t>
      </w:r>
      <w:del w:id="781" w:author="Proofed" w:date="2018-06-06T08:54:00Z">
        <w:r w:rsidRPr="00F77E9F" w:rsidDel="00EF7800">
          <w:delText xml:space="preserve">discuss </w:delText>
        </w:r>
      </w:del>
      <w:r w:rsidRPr="00F77E9F">
        <w:t>whether the entire semiring has distributive properties.</w:t>
      </w:r>
    </w:p>
    <w:p w14:paraId="76BDAC1D" w14:textId="77777777" w:rsidR="00CC40A7" w:rsidRPr="00F77E9F" w:rsidRDefault="00CC40A7" w:rsidP="00CC40A7"/>
    <w:p w14:paraId="6580C201" w14:textId="583CFE74" w:rsidR="00CC40A7" w:rsidRPr="00F77E9F" w:rsidRDefault="00CC40A7" w:rsidP="00CC40A7">
      <w:r w:rsidRPr="00F77E9F">
        <w:t>Therefore, we found two sufficient conditions, separately for associative properties and distributive properties</w:t>
      </w:r>
      <w:ins w:id="782" w:author="Proofed" w:date="2018-06-06T08:54:00Z">
        <w:r w:rsidR="00EF7800">
          <w:t>,</w:t>
        </w:r>
      </w:ins>
      <w:r w:rsidRPr="00F77E9F">
        <w:t xml:space="preserve"> respectively</w:t>
      </w:r>
      <w:ins w:id="783" w:author="Proofed" w:date="2018-06-06T08:54:00Z">
        <w:r w:rsidR="00EF7800">
          <w:t>, with which</w:t>
        </w:r>
      </w:ins>
      <w:del w:id="784" w:author="Proofed" w:date="2018-06-06T08:54:00Z">
        <w:r w:rsidRPr="00F77E9F" w:rsidDel="00EF7800">
          <w:delText xml:space="preserve"> that</w:delText>
        </w:r>
      </w:del>
      <w:r w:rsidRPr="00F77E9F">
        <w:t xml:space="preserve"> we can prove the properties if we can prove the sufficient condition is holding.</w:t>
      </w:r>
    </w:p>
    <w:p w14:paraId="179F88BE" w14:textId="77777777" w:rsidR="00CC40A7" w:rsidRPr="00F77E9F" w:rsidRDefault="00CC40A7" w:rsidP="00CC40A7"/>
    <w:p w14:paraId="5E4D9579" w14:textId="77777777" w:rsidR="00CC40A7" w:rsidRPr="00F77E9F" w:rsidRDefault="00CC40A7" w:rsidP="00CC40A7">
      <w:r w:rsidRPr="00F77E9F">
        <w:t>Pseudo Associative:</w:t>
      </w:r>
    </w:p>
    <w:p w14:paraId="616C227D" w14:textId="77777777" w:rsidR="00CC40A7" w:rsidRPr="00F77E9F" w:rsidRDefault="00CC40A7" w:rsidP="00CC40A7">
      <w:r w:rsidRPr="00F77E9F">
        <w:t>\e{gr:def:pseudo_associative}{\forall a,b,c \in S, r(r(r(a)\oplus r(b)) \oplus r(c)) = r(r(a) \oplus r(r(b)\oplus r(c)))}</w:t>
      </w:r>
    </w:p>
    <w:p w14:paraId="0C7405F5" w14:textId="77777777" w:rsidR="00CC40A7" w:rsidRPr="00F77E9F" w:rsidRDefault="00CC40A7" w:rsidP="00CC40A7">
      <w:r w:rsidRPr="00F77E9F">
        <w:t xml:space="preserve">Pseudo Left Distributive: </w:t>
      </w:r>
    </w:p>
    <w:p w14:paraId="5A1534BC" w14:textId="77777777" w:rsidR="00CC40A7" w:rsidRPr="00F77E9F" w:rsidRDefault="00CC40A7" w:rsidP="00CC40A7">
      <w:r w:rsidRPr="00F77E9F">
        <w:t>\e{gr:def:pseudo_left_distributive}{\forall a,b,c \in S, r(r(a) \otimes r(r(b)\oplus r(c))) = r(r(r(a) \otimes r(b)) \oplus r(r(a) \otimes r(c)))}</w:t>
      </w:r>
    </w:p>
    <w:p w14:paraId="7A94FAFE" w14:textId="77777777" w:rsidR="00CC40A7" w:rsidRPr="00F77E9F" w:rsidRDefault="00CC40A7" w:rsidP="00CC40A7">
      <w:r w:rsidRPr="00F77E9F">
        <w:t xml:space="preserve">Pseudo Right Distributive: </w:t>
      </w:r>
    </w:p>
    <w:p w14:paraId="406DD54A" w14:textId="77777777" w:rsidR="00CC40A7" w:rsidRPr="00F77E9F" w:rsidRDefault="00CC40A7" w:rsidP="00CC40A7">
      <w:r w:rsidRPr="00F77E9F">
        <w:t>\e{gr:def:pseudo_right_distributive}{\forall a,b,c \in S, r(r(r(a) \oplus r(b)) \otimes r(c)) = r(r(r(a) \otimes r(c)) \oplus r(r(b) \otimes r(c)))}</w:t>
      </w:r>
    </w:p>
    <w:p w14:paraId="509C4AD4" w14:textId="77777777" w:rsidR="00CC40A7" w:rsidRPr="00F77E9F" w:rsidRDefault="00CC40A7" w:rsidP="00CC40A7">
      <w:r w:rsidRPr="00F77E9F">
        <w:lastRenderedPageBreak/>
        <w:t>It is easy to prove $\oplus^r$ is associative on $S$, and $\oplus^r$ and $\otimes^r$ are distributive on $S$ by using pseudo associative and pseudo distributive properties.</w:t>
      </w:r>
    </w:p>
    <w:p w14:paraId="16EF83C8" w14:textId="77777777" w:rsidR="00CC40A7" w:rsidRPr="00F77E9F" w:rsidRDefault="00CC40A7" w:rsidP="00CC40A7"/>
    <w:p w14:paraId="7D9F3E2F" w14:textId="77777777" w:rsidR="00CC40A7" w:rsidRPr="00F77E9F" w:rsidRDefault="00CC40A7" w:rsidP="00CC40A7">
      <w:r w:rsidRPr="00F77E9F">
        <w:t>Associative: by definition of $=^r_S$, $\oplus^r$</w:t>
      </w:r>
    </w:p>
    <w:p w14:paraId="6121898F" w14:textId="77777777" w:rsidR="00CC40A7" w:rsidRPr="00F77E9F" w:rsidRDefault="00CC40A7" w:rsidP="00CC40A7">
      <w:r w:rsidRPr="00F77E9F">
        <w:t>\[</w:t>
      </w:r>
    </w:p>
    <w:p w14:paraId="5EA70FC9" w14:textId="77777777" w:rsidR="00CC40A7" w:rsidRPr="00F77E9F" w:rsidRDefault="00CC40A7" w:rsidP="00CC40A7">
      <w:r w:rsidRPr="00F77E9F">
        <w:t>\forall a,b,c \in S, a \oplus^r (b \oplus^r c) =^r_S (a \oplus^r b) \oplus^r c</w:t>
      </w:r>
    </w:p>
    <w:p w14:paraId="4A156DE2" w14:textId="77777777" w:rsidR="00CC40A7" w:rsidRPr="00F77E9F" w:rsidRDefault="00CC40A7" w:rsidP="00CC40A7">
      <w:r w:rsidRPr="00F77E9F">
        <w:t>\]</w:t>
      </w:r>
    </w:p>
    <w:p w14:paraId="3325451A" w14:textId="77777777" w:rsidR="00CC40A7" w:rsidRPr="00F77E9F" w:rsidRDefault="00CC40A7" w:rsidP="00CC40A7">
      <w:r w:rsidRPr="00F77E9F">
        <w:t>\[\longleftrightarrow \]</w:t>
      </w:r>
    </w:p>
    <w:p w14:paraId="37D8D3A8" w14:textId="77777777" w:rsidR="00CC40A7" w:rsidRPr="00F77E9F" w:rsidRDefault="00CC40A7" w:rsidP="00CC40A7">
      <w:r w:rsidRPr="00F77E9F">
        <w:t>\[</w:t>
      </w:r>
    </w:p>
    <w:p w14:paraId="143CAC60" w14:textId="77777777" w:rsidR="00CC40A7" w:rsidRPr="00F77E9F" w:rsidRDefault="00CC40A7" w:rsidP="00CC40A7">
      <w:r w:rsidRPr="00F77E9F">
        <w:tab/>
        <w:t>r(r(r(a) \oplus r(r(r(b) \oplus r(c))))) =_S r(r(r(r(r(a) \oplus r(b))) \oplus r(c)))</w:t>
      </w:r>
    </w:p>
    <w:p w14:paraId="76AD9844" w14:textId="77777777" w:rsidR="00CC40A7" w:rsidRPr="00F77E9F" w:rsidRDefault="00CC40A7" w:rsidP="00CC40A7">
      <w:r w:rsidRPr="00F77E9F">
        <w:t>\]</w:t>
      </w:r>
    </w:p>
    <w:p w14:paraId="7CB76E26" w14:textId="77777777" w:rsidR="00CC40A7" w:rsidRPr="00F77E9F" w:rsidRDefault="00CC40A7" w:rsidP="00CC40A7">
      <w:r w:rsidRPr="00F77E9F">
        <w:t>$r(r(r(a) \oplus r(r(r(b) \oplus r(c)))))$</w:t>
      </w:r>
    </w:p>
    <w:p w14:paraId="240994FA" w14:textId="77777777" w:rsidR="00CC40A7" w:rsidRPr="00F77E9F" w:rsidRDefault="00CC40A7" w:rsidP="00CC40A7">
      <w:r w:rsidRPr="00F77E9F">
        <w:t>\e{gr:proof:associative}{</w:t>
      </w:r>
    </w:p>
    <w:p w14:paraId="1EA50753" w14:textId="77777777" w:rsidR="00CC40A7" w:rsidRPr="00F77E9F" w:rsidRDefault="00CC40A7" w:rsidP="00CC40A7">
      <w:r w:rsidRPr="00F77E9F">
        <w:t>\begin{array}{rcll}</w:t>
      </w:r>
    </w:p>
    <w:p w14:paraId="3C16C016" w14:textId="77777777" w:rsidR="00CC40A7" w:rsidRPr="00F77E9F" w:rsidRDefault="00CC40A7" w:rsidP="00CC40A7">
      <w:r w:rsidRPr="00F77E9F">
        <w:tab/>
        <w:t xml:space="preserve"> &amp; =_S &amp; r(r(a) \oplus r(r(r(b) \oplus r(c)))) &amp; \mbox {by idempotent property of $r$} \\</w:t>
      </w:r>
    </w:p>
    <w:p w14:paraId="4FD3EA07" w14:textId="77777777" w:rsidR="00CC40A7" w:rsidRPr="00F77E9F" w:rsidRDefault="00CC40A7" w:rsidP="00CC40A7">
      <w:r w:rsidRPr="00F77E9F">
        <w:tab/>
        <w:t>&amp; =_S &amp; r(r(a) \oplus r(r(b) \oplus r(c))) &amp; \mbox {by idempotent property of $r$ and congruence of $\oplus$}\\</w:t>
      </w:r>
    </w:p>
    <w:p w14:paraId="0FC5E6D0" w14:textId="77777777" w:rsidR="00CC40A7" w:rsidRPr="00F77E9F" w:rsidRDefault="00CC40A7" w:rsidP="00CC40A7">
      <w:r w:rsidRPr="00F77E9F">
        <w:tab/>
        <w:t xml:space="preserve"> &amp; =_S &amp; r(r(r(a)\oplus r(b)) \oplus r(c)) &amp; \mbox {by pseudo associative}\\</w:t>
      </w:r>
    </w:p>
    <w:p w14:paraId="36346BFD" w14:textId="77777777" w:rsidR="00CC40A7" w:rsidRPr="00F77E9F" w:rsidRDefault="00CC40A7" w:rsidP="00CC40A7">
      <w:r w:rsidRPr="00F77E9F">
        <w:tab/>
        <w:t xml:space="preserve"> &amp; =_S &amp; r(r(r(r(a)\oplus r(b))) \oplus r(c)) &amp; \mbox {by idempotent property of $r$ and congruence of $\oplus$}\\</w:t>
      </w:r>
    </w:p>
    <w:p w14:paraId="141FAC1E" w14:textId="77777777" w:rsidR="00CC40A7" w:rsidRPr="00F77E9F" w:rsidRDefault="00CC40A7" w:rsidP="00CC40A7">
      <w:r w:rsidRPr="00F77E9F">
        <w:tab/>
        <w:t xml:space="preserve"> &amp; =_S &amp; r(r(r(r(r(a)\oplus r(b))) \oplus r(c))) &amp; \mbox {by idempotent property of $r$}\\</w:t>
      </w:r>
    </w:p>
    <w:p w14:paraId="1E1AC142" w14:textId="77777777" w:rsidR="00CC40A7" w:rsidRPr="00F77E9F" w:rsidRDefault="00CC40A7" w:rsidP="00CC40A7">
      <w:r w:rsidRPr="00F77E9F">
        <w:t>\end{array}</w:t>
      </w:r>
    </w:p>
    <w:p w14:paraId="0374C9F6" w14:textId="77777777" w:rsidR="00CC40A7" w:rsidRPr="00F77E9F" w:rsidRDefault="00CC40A7" w:rsidP="00CC40A7">
      <w:r w:rsidRPr="00F77E9F">
        <w:t>}</w:t>
      </w:r>
    </w:p>
    <w:p w14:paraId="327492B2" w14:textId="77777777" w:rsidR="00CC40A7" w:rsidRPr="00F77E9F" w:rsidRDefault="00CC40A7" w:rsidP="00CC40A7"/>
    <w:p w14:paraId="3D2C9693" w14:textId="77777777" w:rsidR="00CC40A7" w:rsidRPr="00F77E9F" w:rsidRDefault="00CC40A7" w:rsidP="00CC40A7">
      <w:r w:rsidRPr="00F77E9F">
        <w:t>Left Distributive: by definition of $=^r_S$, $\oplus^r$ and $\otimes^r$</w:t>
      </w:r>
    </w:p>
    <w:p w14:paraId="72994C0F" w14:textId="77777777" w:rsidR="00CC40A7" w:rsidRPr="00F77E9F" w:rsidRDefault="00CC40A7" w:rsidP="00CC40A7">
      <w:r w:rsidRPr="00F77E9F">
        <w:t>\[</w:t>
      </w:r>
    </w:p>
    <w:p w14:paraId="7E07C04D" w14:textId="77777777" w:rsidR="00CC40A7" w:rsidRPr="00F77E9F" w:rsidRDefault="00CC40A7" w:rsidP="00CC40A7">
      <w:r w:rsidRPr="00F77E9F">
        <w:t>\forall a,b,c \in S, a \otimes^r (b \oplus^r c) =^r_S (a \otimes^r b) \oplus^r (a \otimes^r c)</w:t>
      </w:r>
    </w:p>
    <w:p w14:paraId="0A6936B2" w14:textId="77777777" w:rsidR="00CC40A7" w:rsidRPr="00F77E9F" w:rsidRDefault="00CC40A7" w:rsidP="00CC40A7">
      <w:r w:rsidRPr="00F77E9F">
        <w:t>\]</w:t>
      </w:r>
    </w:p>
    <w:p w14:paraId="016413B9" w14:textId="77777777" w:rsidR="00CC40A7" w:rsidRPr="00F77E9F" w:rsidRDefault="00CC40A7" w:rsidP="00CC40A7">
      <w:r w:rsidRPr="00F77E9F">
        <w:t>\[\longleftrightarrow \]</w:t>
      </w:r>
    </w:p>
    <w:p w14:paraId="77555780" w14:textId="77777777" w:rsidR="00CC40A7" w:rsidRPr="00F77E9F" w:rsidRDefault="00CC40A7" w:rsidP="00CC40A7">
      <w:r w:rsidRPr="00F77E9F">
        <w:t>\[</w:t>
      </w:r>
    </w:p>
    <w:p w14:paraId="200ACBA7" w14:textId="77777777" w:rsidR="00CC40A7" w:rsidRPr="00F77E9F" w:rsidRDefault="00CC40A7" w:rsidP="00CC40A7">
      <w:r w:rsidRPr="00F77E9F">
        <w:tab/>
        <w:t>r(r(r(a)) \otimes r(r(r(b) \oplus r(c))))) =_S r(r(r(r(r(a) \otimes r(b))) \oplus r(r(r(a) \otimes r(c)))))</w:t>
      </w:r>
    </w:p>
    <w:p w14:paraId="59339850" w14:textId="77777777" w:rsidR="00CC40A7" w:rsidRPr="00F77E9F" w:rsidRDefault="00CC40A7" w:rsidP="00CC40A7">
      <w:r w:rsidRPr="00F77E9F">
        <w:t>\]</w:t>
      </w:r>
    </w:p>
    <w:p w14:paraId="2B671C51" w14:textId="77777777" w:rsidR="00CC40A7" w:rsidRPr="00F77E9F" w:rsidRDefault="00CC40A7" w:rsidP="00CC40A7">
      <w:r w:rsidRPr="00F77E9F">
        <w:t>$r(r(r(a)) \otimes r(r(r(b) \oplus r(c)))))$</w:t>
      </w:r>
    </w:p>
    <w:p w14:paraId="2DB60E71" w14:textId="77777777" w:rsidR="00CC40A7" w:rsidRPr="00F77E9F" w:rsidRDefault="00CC40A7" w:rsidP="00CC40A7">
      <w:r w:rsidRPr="00F77E9F">
        <w:t>\e{gr:proof:left_distributive}{</w:t>
      </w:r>
    </w:p>
    <w:p w14:paraId="3C54D5AD" w14:textId="77777777" w:rsidR="00CC40A7" w:rsidRPr="00F77E9F" w:rsidRDefault="00CC40A7" w:rsidP="00CC40A7">
      <w:r w:rsidRPr="00F77E9F">
        <w:t>\begin{array}{rcll}</w:t>
      </w:r>
    </w:p>
    <w:p w14:paraId="1D961269" w14:textId="77777777" w:rsidR="00CC40A7" w:rsidRPr="00F77E9F" w:rsidRDefault="00CC40A7" w:rsidP="00CC40A7">
      <w:r w:rsidRPr="00F77E9F">
        <w:tab/>
        <w:t xml:space="preserve"> &amp; =_S &amp; r(r(a) \otimes r(r(b) \oplus r(c)))) &amp; \mbox {by idempotent property of $r$ and congruence of $\otimes$} \\</w:t>
      </w:r>
    </w:p>
    <w:p w14:paraId="214D0157" w14:textId="77777777" w:rsidR="00CC40A7" w:rsidRPr="00F77E9F" w:rsidRDefault="00CC40A7" w:rsidP="00CC40A7">
      <w:r w:rsidRPr="00F77E9F">
        <w:tab/>
        <w:t xml:space="preserve"> &amp; =_S &amp; r(r(r(a) \otimes r(b)) \oplus r(r(a) \otimes r(c))) &amp; \mbox {by pseudo left distributive} \\</w:t>
      </w:r>
    </w:p>
    <w:p w14:paraId="22392D1D" w14:textId="77777777" w:rsidR="00CC40A7" w:rsidRPr="00F77E9F" w:rsidRDefault="00CC40A7" w:rsidP="00CC40A7">
      <w:r w:rsidRPr="00F77E9F">
        <w:tab/>
        <w:t xml:space="preserve"> &amp; =_S &amp; r(r(r(r(a) \otimes r(b))) \oplus r(r(r(a) \otimes r(c)))) &amp; \mbox {by idempotent property of $r$ and congruence of $\oplus$} \\</w:t>
      </w:r>
    </w:p>
    <w:p w14:paraId="06848875" w14:textId="77777777" w:rsidR="00CC40A7" w:rsidRPr="00F77E9F" w:rsidRDefault="00CC40A7" w:rsidP="00CC40A7">
      <w:r w:rsidRPr="00F77E9F">
        <w:tab/>
        <w:t xml:space="preserve"> &amp; =_S &amp; r(r(r(r(r(a) \otimes r(b))) \oplus r(r(r(a) \otimes r(c))))) &amp; \mbox {by idempotent property of $r$} \\</w:t>
      </w:r>
    </w:p>
    <w:p w14:paraId="25739898" w14:textId="77777777" w:rsidR="00CC40A7" w:rsidRPr="00F77E9F" w:rsidRDefault="00CC40A7" w:rsidP="00CC40A7">
      <w:r w:rsidRPr="00F77E9F">
        <w:t>\end{array}</w:t>
      </w:r>
    </w:p>
    <w:p w14:paraId="5EB1B983" w14:textId="77777777" w:rsidR="00CC40A7" w:rsidRPr="00F77E9F" w:rsidRDefault="00CC40A7" w:rsidP="00CC40A7">
      <w:r w:rsidRPr="00F77E9F">
        <w:lastRenderedPageBreak/>
        <w:t>}</w:t>
      </w:r>
    </w:p>
    <w:p w14:paraId="6326BC91" w14:textId="77777777" w:rsidR="00CC40A7" w:rsidRPr="00F77E9F" w:rsidRDefault="00CC40A7" w:rsidP="00CC40A7"/>
    <w:p w14:paraId="601CE8AE" w14:textId="77777777" w:rsidR="00CC40A7" w:rsidRPr="00F77E9F" w:rsidRDefault="00CC40A7" w:rsidP="00CC40A7">
      <w:r w:rsidRPr="00F77E9F">
        <w:t xml:space="preserve">Similar proof for right distributivity. </w:t>
      </w:r>
    </w:p>
    <w:p w14:paraId="50174B87" w14:textId="77777777" w:rsidR="00CC40A7" w:rsidRPr="00F77E9F" w:rsidRDefault="00CC40A7" w:rsidP="00CC40A7"/>
    <w:p w14:paraId="28B95E99" w14:textId="09898CD4" w:rsidR="00CC40A7" w:rsidRPr="00F77E9F" w:rsidRDefault="00CC40A7" w:rsidP="00CC40A7">
      <w:del w:id="785" w:author="Proofed" w:date="2018-06-06T08:55:00Z">
        <w:r w:rsidRPr="00F77E9F" w:rsidDel="00EF7800">
          <w:delText>So</w:delText>
        </w:r>
      </w:del>
      <w:ins w:id="786" w:author="Proofed" w:date="2018-06-06T08:55:00Z">
        <w:r w:rsidR="00EF7800" w:rsidRPr="00F77E9F">
          <w:t>So,</w:t>
        </w:r>
      </w:ins>
      <w:r w:rsidRPr="00F77E9F">
        <w:t xml:space="preserve"> we can conclude that for the generali</w:t>
      </w:r>
      <w:ins w:id="787" w:author="Proofed" w:date="2018-06-06T08:55:00Z">
        <w:r w:rsidR="00EF7800">
          <w:t>s</w:t>
        </w:r>
      </w:ins>
      <w:del w:id="788" w:author="Proofed" w:date="2018-06-06T08:55:00Z">
        <w:r w:rsidRPr="00F77E9F" w:rsidDel="00EF7800">
          <w:delText>z</w:delText>
        </w:r>
      </w:del>
      <w:r w:rsidRPr="00F77E9F">
        <w:t>ed reduction, although it may not have the property of left/right invariant</w:t>
      </w:r>
      <w:ins w:id="789" w:author="Proofed" w:date="2018-06-06T08:55:00Z">
        <w:r w:rsidR="00EF7800">
          <w:t>s</w:t>
        </w:r>
      </w:ins>
      <w:r w:rsidRPr="00F77E9F">
        <w:t>, if we can directly prove the properties of pseudo associative/pseudo distributive</w:t>
      </w:r>
      <w:ins w:id="790" w:author="Proofed" w:date="2018-06-06T08:55:00Z">
        <w:r w:rsidR="00EF7800">
          <w:t>s</w:t>
        </w:r>
      </w:ins>
      <w:r w:rsidRPr="00F77E9F">
        <w:t xml:space="preserve">, then we can also prove that </w:t>
      </w:r>
      <w:ins w:id="791" w:author="Proofed" w:date="2018-06-06T08:56:00Z">
        <w:r w:rsidR="00EF7800">
          <w:t xml:space="preserve">the </w:t>
        </w:r>
      </w:ins>
      <w:r w:rsidRPr="00F77E9F">
        <w:t>binary operator(s) remains associative/distributive under reduction.</w:t>
      </w:r>
    </w:p>
    <w:p w14:paraId="6A6EE447" w14:textId="77777777" w:rsidR="00CC40A7" w:rsidRPr="00F77E9F" w:rsidRDefault="00CC40A7" w:rsidP="00CC40A7"/>
    <w:p w14:paraId="3B3869AF" w14:textId="4122BEA2" w:rsidR="00CC40A7" w:rsidDel="00EF7800" w:rsidRDefault="00CC40A7" w:rsidP="00CC40A7">
      <w:pPr>
        <w:rPr>
          <w:del w:id="792" w:author="Proofed" w:date="2018-06-06T08:56:00Z"/>
        </w:rPr>
      </w:pPr>
      <w:r w:rsidRPr="00F77E9F">
        <w:t>\section{Predicate Reduction}</w:t>
      </w:r>
    </w:p>
    <w:p w14:paraId="6CF82471" w14:textId="77777777" w:rsidR="00EF7800" w:rsidRDefault="00EF7800" w:rsidP="00CC40A7">
      <w:pPr>
        <w:rPr>
          <w:ins w:id="793" w:author="Proofed" w:date="2018-06-06T08:56:00Z"/>
        </w:rPr>
      </w:pPr>
    </w:p>
    <w:p w14:paraId="7E3B3C02" w14:textId="6C99E5EE" w:rsidR="00CC40A7" w:rsidRPr="00F77E9F" w:rsidRDefault="00CC40A7" w:rsidP="00CC40A7">
      <w:del w:id="794" w:author="Proofed" w:date="2018-06-06T08:56:00Z">
        <w:r w:rsidRPr="00F77E9F" w:rsidDel="00EF7800">
          <w:delText xml:space="preserve">In order </w:delText>
        </w:r>
      </w:del>
      <w:ins w:id="795" w:author="Proofed" w:date="2018-06-06T08:56:00Z">
        <w:r w:rsidR="00EF7800">
          <w:t>T</w:t>
        </w:r>
      </w:ins>
      <w:del w:id="796" w:author="Proofed" w:date="2018-06-06T08:56:00Z">
        <w:r w:rsidRPr="00F77E9F" w:rsidDel="00EF7800">
          <w:delText>t</w:delText>
        </w:r>
      </w:del>
      <w:r w:rsidRPr="00F77E9F">
        <w:t xml:space="preserve">o better implement the construction of the path problem we mentioned earlier, </w:t>
      </w:r>
      <w:ins w:id="797" w:author="Proofed" w:date="2018-06-06T08:56:00Z">
        <w:r w:rsidR="00EF7800">
          <w:t xml:space="preserve">in this section we will </w:t>
        </w:r>
      </w:ins>
      <w:del w:id="798" w:author="Proofed" w:date="2018-06-06T08:56:00Z">
        <w:r w:rsidRPr="00F77E9F" w:rsidDel="00EF7800">
          <w:delText xml:space="preserve">we are about </w:delText>
        </w:r>
      </w:del>
      <w:r w:rsidRPr="00F77E9F">
        <w:t>define a type of reduction and perform detailed reasoning on its properties</w:t>
      </w:r>
      <w:del w:id="799" w:author="Proofed" w:date="2018-06-06T08:56:00Z">
        <w:r w:rsidRPr="00F77E9F" w:rsidDel="00EF7800">
          <w:delText xml:space="preserve"> in this section</w:delText>
        </w:r>
      </w:del>
      <w:r w:rsidRPr="00F77E9F">
        <w:t xml:space="preserve">. </w:t>
      </w:r>
    </w:p>
    <w:p w14:paraId="417A05F9" w14:textId="3D4584C1" w:rsidR="00CC40A7" w:rsidRPr="00F77E9F" w:rsidRDefault="00CC40A7" w:rsidP="00CC40A7">
      <w:r w:rsidRPr="00F77E9F">
        <w:t>If we deeply consider our reduction, whether it is to eliminate the path with a loop, or to turn an unqualified element tuple into a specific element</w:t>
      </w:r>
      <w:del w:id="800" w:author="Proofed" w:date="2018-06-06T08:58:00Z">
        <w:r w:rsidRPr="00F77E9F" w:rsidDel="00EF7800">
          <w:delText xml:space="preserve"> </w:delText>
        </w:r>
      </w:del>
      <w:del w:id="801" w:author="Proofed" w:date="2018-06-06T08:57:00Z">
        <w:r w:rsidRPr="00F77E9F" w:rsidDel="00EF7800">
          <w:delText>--</w:delText>
        </w:r>
      </w:del>
      <w:r w:rsidRPr="00F77E9F">
        <w:t xml:space="preserve"> </w:t>
      </w:r>
      <w:ins w:id="802" w:author="Proofed" w:date="2018-06-06T08:58:00Z">
        <w:r w:rsidR="00EF7800">
          <w:t>(</w:t>
        </w:r>
      </w:ins>
      <w:r w:rsidRPr="00F77E9F">
        <w:t>additive identity/multiplicative annihilator</w:t>
      </w:r>
      <w:ins w:id="803" w:author="Proofed" w:date="2018-06-06T08:58:00Z">
        <w:r w:rsidR="00EF7800">
          <w:t>)</w:t>
        </w:r>
      </w:ins>
      <w:r w:rsidRPr="00F77E9F">
        <w:t xml:space="preserve">, </w:t>
      </w:r>
      <w:commentRangeStart w:id="804"/>
      <w:r w:rsidRPr="00F77E9F">
        <w:t xml:space="preserve">we </w:t>
      </w:r>
      <w:del w:id="805" w:author="Proofed" w:date="2018-06-06T08:58:00Z">
        <w:r w:rsidRPr="00F77E9F" w:rsidDel="00016535">
          <w:delText xml:space="preserve">can </w:delText>
        </w:r>
      </w:del>
      <w:ins w:id="806" w:author="Proofed" w:date="2018-06-06T08:58:00Z">
        <w:r w:rsidR="00016535">
          <w:t>could</w:t>
        </w:r>
        <w:r w:rsidR="00016535" w:rsidRPr="00F77E9F">
          <w:t xml:space="preserve"> </w:t>
        </w:r>
      </w:ins>
      <w:r w:rsidRPr="00F77E9F">
        <w:t xml:space="preserve">easily </w:t>
      </w:r>
      <w:ins w:id="807" w:author="Proofed" w:date="2018-06-06T08:58:00Z">
        <w:r w:rsidR="00016535">
          <w:t xml:space="preserve">realise </w:t>
        </w:r>
      </w:ins>
      <w:del w:id="808" w:author="Proofed" w:date="2018-06-06T08:58:00Z">
        <w:r w:rsidRPr="00F77E9F" w:rsidDel="00016535">
          <w:delText xml:space="preserve">find the situation </w:delText>
        </w:r>
      </w:del>
      <w:r w:rsidRPr="00F77E9F">
        <w:t>that our reduction</w:t>
      </w:r>
      <w:del w:id="809" w:author="Proofed" w:date="2018-06-06T08:58:00Z">
        <w:r w:rsidRPr="00F77E9F" w:rsidDel="00016535">
          <w:delText xml:space="preserve"> is</w:delText>
        </w:r>
      </w:del>
      <w:r w:rsidRPr="00F77E9F">
        <w:t xml:space="preserve"> depend</w:t>
      </w:r>
      <w:ins w:id="810" w:author="Proofed" w:date="2018-06-06T08:58:00Z">
        <w:r w:rsidR="00016535">
          <w:t>s</w:t>
        </w:r>
      </w:ins>
      <w:del w:id="811" w:author="Proofed" w:date="2018-06-06T08:58:00Z">
        <w:r w:rsidRPr="00F77E9F" w:rsidDel="00016535">
          <w:delText>ing</w:delText>
        </w:r>
      </w:del>
      <w:r w:rsidRPr="00F77E9F">
        <w:t xml:space="preserve"> on a predicate and reduc</w:t>
      </w:r>
      <w:ins w:id="812" w:author="Proofed" w:date="2018-06-06T08:58:00Z">
        <w:r w:rsidR="00016535">
          <w:t>e</w:t>
        </w:r>
      </w:ins>
      <w:del w:id="813" w:author="Proofed" w:date="2018-06-06T08:58:00Z">
        <w:r w:rsidRPr="00F77E9F" w:rsidDel="00016535">
          <w:delText>ing</w:delText>
        </w:r>
      </w:del>
      <w:r w:rsidRPr="00F77E9F">
        <w:t xml:space="preserve"> the elements that satisfy/not satisfy the condition. Therefore, we call this kind of reduction </w:t>
      </w:r>
      <w:ins w:id="814" w:author="Proofed" w:date="2018-06-06T08:58:00Z">
        <w:r w:rsidR="00016535">
          <w:t>‘</w:t>
        </w:r>
      </w:ins>
      <w:del w:id="815" w:author="Proofed" w:date="2018-06-06T08:58:00Z">
        <w:r w:rsidRPr="00F77E9F" w:rsidDel="00016535">
          <w:delText xml:space="preserve">as </w:delText>
        </w:r>
      </w:del>
      <w:r w:rsidRPr="00F77E9F">
        <w:t>predicate reduction</w:t>
      </w:r>
      <w:ins w:id="816" w:author="Proofed" w:date="2018-06-06T08:58:00Z">
        <w:r w:rsidR="00016535">
          <w:t>’</w:t>
        </w:r>
      </w:ins>
      <w:r w:rsidRPr="00F77E9F">
        <w:t>.</w:t>
      </w:r>
      <w:commentRangeEnd w:id="804"/>
      <w:r w:rsidR="00016535">
        <w:rPr>
          <w:rStyle w:val="CommentReference"/>
        </w:rPr>
        <w:commentReference w:id="804"/>
      </w:r>
    </w:p>
    <w:p w14:paraId="0143F502" w14:textId="77777777" w:rsidR="00CC40A7" w:rsidRPr="00F77E9F" w:rsidRDefault="00CC40A7" w:rsidP="00CC40A7"/>
    <w:p w14:paraId="271AEF25" w14:textId="17DB0959" w:rsidR="00CC40A7" w:rsidRPr="00F77E9F" w:rsidRDefault="00CC40A7" w:rsidP="00CC40A7">
      <w:r w:rsidRPr="00F77E9F">
        <w:t>We define</w:t>
      </w:r>
      <w:del w:id="817" w:author="Proofed" w:date="2018-06-06T08:59:00Z">
        <w:r w:rsidRPr="00F77E9F" w:rsidDel="00016535">
          <w:delText xml:space="preserve"> a new type of reduction,</w:delText>
        </w:r>
      </w:del>
      <w:r w:rsidRPr="00F77E9F">
        <w:t xml:space="preserve"> predicate reduction based on generali</w:t>
      </w:r>
      <w:ins w:id="818" w:author="Proofed" w:date="2018-06-06T08:59:00Z">
        <w:r w:rsidR="00016535">
          <w:t>s</w:t>
        </w:r>
      </w:ins>
      <w:del w:id="819" w:author="Proofed" w:date="2018-06-06T08:59:00Z">
        <w:r w:rsidRPr="00F77E9F" w:rsidDel="00016535">
          <w:delText>z</w:delText>
        </w:r>
      </w:del>
      <w:r w:rsidRPr="00F77E9F">
        <w:t xml:space="preserve">ed reduction. </w:t>
      </w:r>
    </w:p>
    <w:p w14:paraId="4F5538BB" w14:textId="446B76BE" w:rsidR="00CC40A7" w:rsidRPr="00F77E9F" w:rsidRDefault="00CC40A7" w:rsidP="00CC40A7">
      <w:r w:rsidRPr="00F77E9F">
        <w:t>Predicate reduction is a type of generali</w:t>
      </w:r>
      <w:ins w:id="820" w:author="Proofed" w:date="2018-06-06T08:59:00Z">
        <w:r w:rsidR="00016535">
          <w:t>s</w:t>
        </w:r>
      </w:ins>
      <w:del w:id="821" w:author="Proofed" w:date="2018-06-06T08:59:00Z">
        <w:r w:rsidRPr="00F77E9F" w:rsidDel="00016535">
          <w:delText>z</w:delText>
        </w:r>
      </w:del>
      <w:r w:rsidRPr="00F77E9F">
        <w:t xml:space="preserve">ed reduction, </w:t>
      </w:r>
      <w:commentRangeStart w:id="822"/>
      <w:r w:rsidRPr="00F77E9F">
        <w:t>but it is not as much generali</w:t>
      </w:r>
      <w:ins w:id="823" w:author="Proofed" w:date="2018-06-06T08:59:00Z">
        <w:r w:rsidR="00016535">
          <w:t>s</w:t>
        </w:r>
      </w:ins>
      <w:del w:id="824" w:author="Proofed" w:date="2018-06-06T08:59:00Z">
        <w:r w:rsidRPr="00F77E9F" w:rsidDel="00016535">
          <w:delText>z</w:delText>
        </w:r>
      </w:del>
      <w:r w:rsidRPr="00F77E9F">
        <w:t>ed as the generali</w:t>
      </w:r>
      <w:ins w:id="825" w:author="Proofed" w:date="2018-06-06T09:00:00Z">
        <w:r w:rsidR="00016535">
          <w:t>s</w:t>
        </w:r>
      </w:ins>
      <w:del w:id="826" w:author="Proofed" w:date="2018-06-06T09:00:00Z">
        <w:r w:rsidRPr="00F77E9F" w:rsidDel="00016535">
          <w:delText>z</w:delText>
        </w:r>
      </w:del>
      <w:r w:rsidRPr="00F77E9F">
        <w:t xml:space="preserve">ed reduction. </w:t>
      </w:r>
      <w:commentRangeEnd w:id="822"/>
      <w:r w:rsidR="00016535">
        <w:rPr>
          <w:rStyle w:val="CommentReference"/>
        </w:rPr>
        <w:commentReference w:id="822"/>
      </w:r>
      <w:r w:rsidRPr="00F77E9F">
        <w:t>Generali</w:t>
      </w:r>
      <w:ins w:id="827" w:author="Proofed" w:date="2018-06-06T09:00:00Z">
        <w:r w:rsidR="00016535">
          <w:t>s</w:t>
        </w:r>
      </w:ins>
      <w:del w:id="828" w:author="Proofed" w:date="2018-06-06T09:00:00Z">
        <w:r w:rsidRPr="00F77E9F" w:rsidDel="00016535">
          <w:delText>z</w:delText>
        </w:r>
      </w:del>
      <w:r w:rsidRPr="00F77E9F">
        <w:t>ed reduction could define almost all kinds of reductions, but predicate reduction could</w:t>
      </w:r>
      <w:ins w:id="829" w:author="Proofed" w:date="2018-06-06T09:00:00Z">
        <w:r w:rsidR="00016535">
          <w:t xml:space="preserve"> </w:t>
        </w:r>
      </w:ins>
      <w:r w:rsidRPr="00F77E9F">
        <w:t>n</w:t>
      </w:r>
      <w:del w:id="830" w:author="Proofed" w:date="2018-06-06T09:00:00Z">
        <w:r w:rsidRPr="00F77E9F" w:rsidDel="00016535">
          <w:delText>'</w:delText>
        </w:r>
      </w:del>
      <w:ins w:id="831" w:author="Proofed" w:date="2018-06-06T09:00:00Z">
        <w:r w:rsidR="00016535">
          <w:t>o</w:t>
        </w:r>
      </w:ins>
      <w:r w:rsidRPr="00F77E9F">
        <w:t xml:space="preserve">t, and it is for this reason that it is not as </w:t>
      </w:r>
      <w:del w:id="832" w:author="Proofed" w:date="2018-06-06T09:00:00Z">
        <w:r w:rsidRPr="00F77E9F" w:rsidDel="00016535">
          <w:delText xml:space="preserve">much </w:delText>
        </w:r>
      </w:del>
      <w:r w:rsidRPr="00F77E9F">
        <w:t>generali</w:t>
      </w:r>
      <w:ins w:id="833" w:author="Proofed" w:date="2018-06-06T09:00:00Z">
        <w:r w:rsidR="00016535">
          <w:t>s</w:t>
        </w:r>
      </w:ins>
      <w:del w:id="834" w:author="Proofed" w:date="2018-06-06T09:00:00Z">
        <w:r w:rsidRPr="00F77E9F" w:rsidDel="00016535">
          <w:delText>z</w:delText>
        </w:r>
      </w:del>
      <w:r w:rsidRPr="00F77E9F">
        <w:t>ed as the previous one. For example, when we are talking about the min set $min_\leq = \{ x \in X | \forall y \in X, y \not\leq x \}$, which is introduced as Martelli’s semiring in our previous section, we can</w:t>
      </w:r>
      <w:ins w:id="835" w:author="Proofed" w:date="2018-06-06T09:01:00Z">
        <w:r w:rsidR="00016535">
          <w:t>no</w:t>
        </w:r>
      </w:ins>
      <w:del w:id="836" w:author="Proofed" w:date="2018-06-06T09:01:00Z">
        <w:r w:rsidRPr="00F77E9F" w:rsidDel="00016535">
          <w:delText>'</w:delText>
        </w:r>
      </w:del>
      <w:r w:rsidRPr="00F77E9F">
        <w:t>t define $min_\leq$ using predicate reduc</w:t>
      </w:r>
      <w:ins w:id="837" w:author="Proofed" w:date="2018-06-06T09:01:00Z">
        <w:r w:rsidR="00016535">
          <w:t>tion</w:t>
        </w:r>
      </w:ins>
      <w:del w:id="838" w:author="Proofed" w:date="2018-06-06T09:01:00Z">
        <w:r w:rsidRPr="00F77E9F" w:rsidDel="00016535">
          <w:delText>e</w:delText>
        </w:r>
      </w:del>
      <w:r w:rsidRPr="00F77E9F">
        <w:t xml:space="preserve">. </w:t>
      </w:r>
      <w:del w:id="839" w:author="Proofed" w:date="2018-06-06T09:01:00Z">
        <w:r w:rsidRPr="00F77E9F" w:rsidDel="00016535">
          <w:delText>The cause is,</w:delText>
        </w:r>
      </w:del>
      <w:ins w:id="840" w:author="Proofed" w:date="2018-06-06T09:01:00Z">
        <w:r w:rsidR="00016535">
          <w:t>This is because</w:t>
        </w:r>
      </w:ins>
      <w:r w:rsidRPr="00F77E9F">
        <w:t xml:space="preserve"> when we are defining a predicate, the predicate only know</w:t>
      </w:r>
      <w:ins w:id="841" w:author="Proofed" w:date="2018-06-06T09:01:00Z">
        <w:r w:rsidR="00016535">
          <w:t>s</w:t>
        </w:r>
      </w:ins>
      <w:r w:rsidRPr="00F77E9F">
        <w:t xml:space="preserve"> the information on its current element, but not the whole problem set. Predicate reduction is still a kind of generali</w:t>
      </w:r>
      <w:ins w:id="842" w:author="Proofed" w:date="2018-06-06T09:01:00Z">
        <w:r w:rsidR="00016535">
          <w:t>s</w:t>
        </w:r>
      </w:ins>
      <w:del w:id="843" w:author="Proofed" w:date="2018-06-06T09:01:00Z">
        <w:r w:rsidRPr="00F77E9F" w:rsidDel="00016535">
          <w:delText>z</w:delText>
        </w:r>
      </w:del>
      <w:r w:rsidRPr="00F77E9F">
        <w:t>ed reduction</w:t>
      </w:r>
      <w:ins w:id="844" w:author="Proofed" w:date="2018-06-06T09:01:00Z">
        <w:r w:rsidR="00016535">
          <w:t>,</w:t>
        </w:r>
      </w:ins>
      <w:r w:rsidRPr="00F77E9F">
        <w:t xml:space="preserve"> but not classical reduction</w:t>
      </w:r>
      <w:ins w:id="845" w:author="Proofed" w:date="2018-06-06T09:01:00Z">
        <w:r w:rsidR="00016535">
          <w:t>,</w:t>
        </w:r>
      </w:ins>
      <w:r w:rsidRPr="00F77E9F">
        <w:t xml:space="preserve"> because it is not forcing the reduction to have left/right invariant properties. Hav</w:t>
      </w:r>
      <w:ins w:id="846" w:author="Proofed" w:date="2018-06-06T09:02:00Z">
        <w:r w:rsidR="00016535">
          <w:t>ing,</w:t>
        </w:r>
      </w:ins>
      <w:del w:id="847" w:author="Proofed" w:date="2018-06-06T09:02:00Z">
        <w:r w:rsidRPr="00F77E9F" w:rsidDel="00016535">
          <w:delText>e</w:delText>
        </w:r>
      </w:del>
      <w:r w:rsidRPr="00F77E9F">
        <w:t xml:space="preserve"> or not </w:t>
      </w:r>
      <w:ins w:id="848" w:author="Proofed" w:date="2018-06-06T09:02:00Z">
        <w:r w:rsidR="00016535">
          <w:t>having,</w:t>
        </w:r>
      </w:ins>
      <w:del w:id="849" w:author="Proofed" w:date="2018-06-06T09:02:00Z">
        <w:r w:rsidRPr="00F77E9F" w:rsidDel="00016535">
          <w:delText xml:space="preserve">to </w:delText>
        </w:r>
      </w:del>
      <w:ins w:id="850" w:author="Proofed" w:date="2018-06-06T09:02:00Z">
        <w:r w:rsidR="00016535">
          <w:t xml:space="preserve"> </w:t>
        </w:r>
      </w:ins>
      <w:r w:rsidRPr="00F77E9F">
        <w:t xml:space="preserve">those properties depends on the predicate inside reduction. For example, we will use predicate reduction to define three different reductions in </w:t>
      </w:r>
      <w:del w:id="851" w:author="Proofed" w:date="2018-06-06T09:02:00Z">
        <w:r w:rsidRPr="00F77E9F" w:rsidDel="00016535">
          <w:delText xml:space="preserve">the </w:delText>
        </w:r>
      </w:del>
      <w:ins w:id="852" w:author="Proofed" w:date="2018-06-06T09:02:00Z">
        <w:r w:rsidR="00016535">
          <w:t>a</w:t>
        </w:r>
        <w:r w:rsidR="00016535" w:rsidRPr="00F77E9F">
          <w:t xml:space="preserve"> </w:t>
        </w:r>
      </w:ins>
      <w:r w:rsidRPr="00F77E9F">
        <w:t>later section</w:t>
      </w:r>
      <w:ins w:id="853" w:author="Proofed" w:date="2018-06-06T09:02:00Z">
        <w:r w:rsidR="00016535">
          <w:t xml:space="preserve">. </w:t>
        </w:r>
        <w:commentRangeStart w:id="854"/>
        <w:r w:rsidR="00016535">
          <w:t>T</w:t>
        </w:r>
      </w:ins>
      <w:del w:id="855" w:author="Proofed" w:date="2018-06-06T09:02:00Z">
        <w:r w:rsidRPr="00F77E9F" w:rsidDel="00016535">
          <w:delText>, t</w:delText>
        </w:r>
      </w:del>
      <w:r w:rsidRPr="00F77E9F">
        <w:t>wo of them (min plus with ceiling and reduction annihilator) ha</w:t>
      </w:r>
      <w:ins w:id="856" w:author="Proofed" w:date="2018-06-06T09:03:00Z">
        <w:r w:rsidR="00016535">
          <w:t>ve</w:t>
        </w:r>
      </w:ins>
      <w:del w:id="857" w:author="Proofed" w:date="2018-06-06T09:03:00Z">
        <w:r w:rsidRPr="00F77E9F" w:rsidDel="00016535">
          <w:delText>s</w:delText>
        </w:r>
      </w:del>
      <w:r w:rsidRPr="00F77E9F">
        <w:t xml:space="preserve"> the properties of left/right invariant</w:t>
      </w:r>
      <w:ins w:id="858" w:author="Proofed" w:date="2018-06-06T09:03:00Z">
        <w:r w:rsidR="00016535">
          <w:t>s</w:t>
        </w:r>
      </w:ins>
      <w:r w:rsidRPr="00F77E9F">
        <w:t xml:space="preserve"> on both operator</w:t>
      </w:r>
      <w:ins w:id="859" w:author="Proofed" w:date="2018-06-06T09:03:00Z">
        <w:r w:rsidR="00016535">
          <w:t>s</w:t>
        </w:r>
      </w:ins>
      <w:r w:rsidRPr="00F77E9F">
        <w:t>, but one of them (elementary path) does</w:t>
      </w:r>
      <w:ins w:id="860" w:author="Proofed" w:date="2018-06-06T09:03:00Z">
        <w:r w:rsidR="00016535">
          <w:t xml:space="preserve"> </w:t>
        </w:r>
      </w:ins>
      <w:r w:rsidRPr="00F77E9F">
        <w:t>n</w:t>
      </w:r>
      <w:ins w:id="861" w:author="Proofed" w:date="2018-06-06T09:03:00Z">
        <w:r w:rsidR="00016535">
          <w:t>o</w:t>
        </w:r>
      </w:ins>
      <w:del w:id="862" w:author="Proofed" w:date="2018-06-06T09:03:00Z">
        <w:r w:rsidRPr="00F77E9F" w:rsidDel="00016535">
          <w:delText>'</w:delText>
        </w:r>
      </w:del>
      <w:r w:rsidRPr="00F77E9F">
        <w:t xml:space="preserve">t </w:t>
      </w:r>
      <w:ins w:id="863" w:author="Proofed" w:date="2018-06-06T09:03:00Z">
        <w:r w:rsidR="00016535">
          <w:t xml:space="preserve">have them </w:t>
        </w:r>
      </w:ins>
      <w:r w:rsidRPr="00F77E9F">
        <w:t>on its $min$ operator.</w:t>
      </w:r>
      <w:commentRangeEnd w:id="854"/>
      <w:r w:rsidR="00016535">
        <w:rPr>
          <w:rStyle w:val="CommentReference"/>
        </w:rPr>
        <w:commentReference w:id="854"/>
      </w:r>
    </w:p>
    <w:p w14:paraId="136E3E8F" w14:textId="77777777" w:rsidR="00CC40A7" w:rsidRPr="00F77E9F" w:rsidRDefault="00CC40A7" w:rsidP="00CC40A7"/>
    <w:p w14:paraId="07629CDD" w14:textId="58C11AC6" w:rsidR="00CC40A7" w:rsidRPr="00F77E9F" w:rsidRDefault="00CC40A7" w:rsidP="00CC40A7">
      <w:r w:rsidRPr="00F77E9F">
        <w:t xml:space="preserve">Here </w:t>
      </w:r>
      <w:del w:id="864" w:author="Proofed" w:date="2018-06-06T09:04:00Z">
        <w:r w:rsidRPr="00F77E9F" w:rsidDel="00016535">
          <w:delText>comes to</w:delText>
        </w:r>
      </w:del>
      <w:ins w:id="865" w:author="Proofed" w:date="2018-06-06T09:04:00Z">
        <w:r w:rsidR="00016535">
          <w:t>is</w:t>
        </w:r>
      </w:ins>
      <w:r w:rsidRPr="00F77E9F">
        <w:t xml:space="preserve"> our definition. Initially for our problem set $S$, we define a predicate $P$, which is a function from $S$ to $bool$ and we need to provide a specific element $c$ (the predicate reduction will reduce all the element that satisfied the predicate to $c \in S$). Then we can define the predicate reduction as </w:t>
      </w:r>
    </w:p>
    <w:p w14:paraId="6D288481" w14:textId="77777777" w:rsidR="00CC40A7" w:rsidRPr="00F77E9F" w:rsidRDefault="00CC40A7" w:rsidP="00CC40A7">
      <w:r w:rsidRPr="00F77E9F">
        <w:t xml:space="preserve">\e{pr:def:def}{\forall a \in S, </w:t>
      </w:r>
      <w:del w:id="866" w:author="Proofed" w:date="2018-06-06T10:32:00Z">
        <w:r w:rsidRPr="00F77E9F" w:rsidDel="00180292">
          <w:delText xml:space="preserve"> </w:delText>
        </w:r>
      </w:del>
      <w:r w:rsidRPr="00F77E9F">
        <w:t>r_p(a)=\left\{</w:t>
      </w:r>
    </w:p>
    <w:p w14:paraId="467027DF" w14:textId="77777777" w:rsidR="00CC40A7" w:rsidRPr="00F77E9F" w:rsidRDefault="00CC40A7" w:rsidP="00CC40A7">
      <w:r w:rsidRPr="00F77E9F">
        <w:t>\begin{aligned}</w:t>
      </w:r>
    </w:p>
    <w:p w14:paraId="57B67C23" w14:textId="77777777" w:rsidR="00CC40A7" w:rsidRPr="00F77E9F" w:rsidRDefault="00CC40A7" w:rsidP="00CC40A7">
      <w:r w:rsidRPr="00F77E9F">
        <w:t>c &amp;  &amp; P(a) \\</w:t>
      </w:r>
    </w:p>
    <w:p w14:paraId="0EC53AA9" w14:textId="77777777" w:rsidR="00CC40A7" w:rsidRPr="00F77E9F" w:rsidRDefault="00CC40A7" w:rsidP="00CC40A7">
      <w:r w:rsidRPr="00F77E9F">
        <w:t xml:space="preserve">a &amp;  &amp; otherwise </w:t>
      </w:r>
    </w:p>
    <w:p w14:paraId="3F68271B" w14:textId="77777777" w:rsidR="00CC40A7" w:rsidRPr="00F77E9F" w:rsidRDefault="00CC40A7" w:rsidP="00CC40A7">
      <w:r w:rsidRPr="00F77E9F">
        <w:t>\end{aligned}</w:t>
      </w:r>
    </w:p>
    <w:p w14:paraId="19B11C1D" w14:textId="77777777" w:rsidR="00CC40A7" w:rsidRPr="00F77E9F" w:rsidRDefault="00CC40A7" w:rsidP="00CC40A7">
      <w:r w:rsidRPr="00F77E9F">
        <w:t>\right.}</w:t>
      </w:r>
    </w:p>
    <w:p w14:paraId="3A904E31" w14:textId="77777777" w:rsidR="00CC40A7" w:rsidRPr="00F77E9F" w:rsidRDefault="00CC40A7" w:rsidP="00CC40A7"/>
    <w:p w14:paraId="4D14767B" w14:textId="09FB1525" w:rsidR="00CC40A7" w:rsidRPr="00F77E9F" w:rsidRDefault="00CC40A7" w:rsidP="00CC40A7">
      <w:r w:rsidRPr="00F77E9F">
        <w:t xml:space="preserve">As </w:t>
      </w:r>
      <w:ins w:id="867" w:author="Proofed" w:date="2018-06-06T09:04:00Z">
        <w:r w:rsidR="00016535">
          <w:t xml:space="preserve">previously </w:t>
        </w:r>
      </w:ins>
      <w:del w:id="868" w:author="Proofed" w:date="2018-06-06T09:04:00Z">
        <w:r w:rsidRPr="00F77E9F" w:rsidDel="00016535">
          <w:delText xml:space="preserve">we </w:delText>
        </w:r>
      </w:del>
      <w:r w:rsidRPr="00F77E9F">
        <w:t>mentioned</w:t>
      </w:r>
      <w:del w:id="869" w:author="Proofed" w:date="2018-06-06T09:05:00Z">
        <w:r w:rsidRPr="00F77E9F" w:rsidDel="00016535">
          <w:delText xml:space="preserve"> previously</w:delText>
        </w:r>
      </w:del>
      <w:r w:rsidRPr="00F77E9F">
        <w:t>, predicate reduction is defined based on</w:t>
      </w:r>
      <w:del w:id="870" w:author="Proofed" w:date="2018-06-06T09:05:00Z">
        <w:r w:rsidRPr="00F77E9F" w:rsidDel="00016535">
          <w:delText xml:space="preserve"> the</w:delText>
        </w:r>
      </w:del>
      <w:r w:rsidRPr="00F77E9F">
        <w:t xml:space="preserve"> generali</w:t>
      </w:r>
      <w:ins w:id="871" w:author="Proofed" w:date="2018-06-06T09:05:00Z">
        <w:r w:rsidR="00016535">
          <w:t>s</w:t>
        </w:r>
      </w:ins>
      <w:del w:id="872" w:author="Proofed" w:date="2018-06-06T09:05:00Z">
        <w:r w:rsidRPr="00F77E9F" w:rsidDel="00016535">
          <w:delText>z</w:delText>
        </w:r>
      </w:del>
      <w:r w:rsidRPr="00F77E9F">
        <w:t xml:space="preserve">ed reduction, which means it has all the properties that </w:t>
      </w:r>
      <w:del w:id="873" w:author="Proofed" w:date="2018-06-06T09:06:00Z">
        <w:r w:rsidRPr="00F77E9F" w:rsidDel="00016535">
          <w:delText xml:space="preserve">the </w:delText>
        </w:r>
      </w:del>
      <w:r w:rsidRPr="00F77E9F">
        <w:t>generali</w:t>
      </w:r>
      <w:ins w:id="874" w:author="Proofed" w:date="2018-06-06T09:06:00Z">
        <w:r w:rsidR="00016535">
          <w:t>s</w:t>
        </w:r>
      </w:ins>
      <w:del w:id="875" w:author="Proofed" w:date="2018-06-06T09:06:00Z">
        <w:r w:rsidRPr="00F77E9F" w:rsidDel="00016535">
          <w:delText>z</w:delText>
        </w:r>
      </w:del>
      <w:r w:rsidRPr="00F77E9F">
        <w:t xml:space="preserve">ed reduction has. Hence, we are not </w:t>
      </w:r>
      <w:r w:rsidRPr="00F77E9F">
        <w:lastRenderedPageBreak/>
        <w:t xml:space="preserve">interested in the properties of equality, congruence, commutative and selective, </w:t>
      </w:r>
      <w:commentRangeStart w:id="876"/>
      <w:r w:rsidRPr="00F77E9F">
        <w:t xml:space="preserve">has identity and has annihilator properties of binary operator any more. </w:t>
      </w:r>
      <w:commentRangeEnd w:id="876"/>
      <w:r w:rsidR="00016535">
        <w:rPr>
          <w:rStyle w:val="CommentReference"/>
        </w:rPr>
        <w:commentReference w:id="876"/>
      </w:r>
      <w:r w:rsidRPr="00F77E9F">
        <w:t xml:space="preserve">We mainly talk about </w:t>
      </w:r>
      <w:del w:id="877" w:author="Proofed" w:date="2018-06-06T09:07:00Z">
        <w:r w:rsidRPr="00F77E9F" w:rsidDel="00016535">
          <w:delText xml:space="preserve">the </w:delText>
        </w:r>
      </w:del>
      <w:r w:rsidRPr="00F77E9F">
        <w:t xml:space="preserve">associative and distributive in the reasoning section </w:t>
      </w:r>
      <w:commentRangeStart w:id="878"/>
      <w:r w:rsidRPr="00F77E9F">
        <w:t xml:space="preserve">(although we may use the properties of </w:t>
      </w:r>
      <w:ins w:id="879" w:author="Proofed" w:date="2018-06-06T09:07:00Z">
        <w:r w:rsidR="00016535">
          <w:t>‘</w:t>
        </w:r>
      </w:ins>
      <w:r w:rsidRPr="00F77E9F">
        <w:t>has identity</w:t>
      </w:r>
      <w:ins w:id="880" w:author="Proofed" w:date="2018-06-06T09:07:00Z">
        <w:r w:rsidR="00016535">
          <w:t>’</w:t>
        </w:r>
      </w:ins>
      <w:r w:rsidRPr="00F77E9F">
        <w:t xml:space="preserve"> and </w:t>
      </w:r>
      <w:ins w:id="881" w:author="Proofed" w:date="2018-06-06T09:07:00Z">
        <w:r w:rsidR="00016535">
          <w:t>‘</w:t>
        </w:r>
      </w:ins>
      <w:r w:rsidRPr="00F77E9F">
        <w:t>has annihilator</w:t>
      </w:r>
      <w:ins w:id="882" w:author="Proofed" w:date="2018-06-06T09:07:00Z">
        <w:r w:rsidR="00016535">
          <w:t>’</w:t>
        </w:r>
      </w:ins>
      <w:r w:rsidRPr="00F77E9F">
        <w:t xml:space="preserve"> during the </w:t>
      </w:r>
      <w:ins w:id="883" w:author="Proofed" w:date="2018-06-06T09:07:00Z">
        <w:r w:rsidR="00016535" w:rsidRPr="00F77E9F">
          <w:t xml:space="preserve">proof </w:t>
        </w:r>
      </w:ins>
      <w:r w:rsidRPr="00F77E9F">
        <w:t>process</w:t>
      </w:r>
      <w:del w:id="884" w:author="Proofed" w:date="2018-06-06T09:07:00Z">
        <w:r w:rsidRPr="00F77E9F" w:rsidDel="00016535">
          <w:delText xml:space="preserve"> of proof</w:delText>
        </w:r>
      </w:del>
      <w:r w:rsidRPr="00F77E9F">
        <w:t>).</w:t>
      </w:r>
      <w:commentRangeEnd w:id="878"/>
      <w:r w:rsidR="00016535">
        <w:rPr>
          <w:rStyle w:val="CommentReference"/>
        </w:rPr>
        <w:commentReference w:id="878"/>
      </w:r>
    </w:p>
    <w:p w14:paraId="25122DDE" w14:textId="77777777" w:rsidR="00CC40A7" w:rsidRPr="00F77E9F" w:rsidRDefault="00CC40A7" w:rsidP="00CC40A7"/>
    <w:p w14:paraId="457667AD" w14:textId="77777777" w:rsidR="00CC40A7" w:rsidRPr="00F77E9F" w:rsidRDefault="00CC40A7" w:rsidP="00CC40A7">
      <w:r w:rsidRPr="00F77E9F">
        <w:t>\subsection{Properties of Predicate}</w:t>
      </w:r>
    </w:p>
    <w:p w14:paraId="6A74435E" w14:textId="71F7C8F8" w:rsidR="00CC40A7" w:rsidRPr="00F77E9F" w:rsidDel="00113EC2" w:rsidRDefault="00CC40A7" w:rsidP="00CC40A7">
      <w:pPr>
        <w:rPr>
          <w:del w:id="885" w:author="Proofed" w:date="2018-06-06T09:08:00Z"/>
        </w:rPr>
      </w:pPr>
      <w:r w:rsidRPr="00F77E9F">
        <w:t>In predicate reduction, we hope to be able to explore the properties of predicate reduction that are different from generalized reduction</w:t>
      </w:r>
      <w:ins w:id="886" w:author="Proofed" w:date="2018-06-06T09:08:00Z">
        <w:r w:rsidR="00113EC2">
          <w:t>,</w:t>
        </w:r>
      </w:ins>
      <w:del w:id="887" w:author="Proofed" w:date="2018-06-06T09:08:00Z">
        <w:r w:rsidRPr="00F77E9F" w:rsidDel="00113EC2">
          <w:delText>.</w:delText>
        </w:r>
      </w:del>
    </w:p>
    <w:p w14:paraId="09496018" w14:textId="4A35E6E6" w:rsidR="00CC40A7" w:rsidRPr="00F77E9F" w:rsidRDefault="00113EC2" w:rsidP="00CC40A7">
      <w:ins w:id="888" w:author="Proofed" w:date="2018-06-06T09:08:00Z">
        <w:r>
          <w:t xml:space="preserve"> b</w:t>
        </w:r>
      </w:ins>
      <w:del w:id="889" w:author="Proofed" w:date="2018-06-06T09:08:00Z">
        <w:r w:rsidR="00CC40A7" w:rsidRPr="00F77E9F" w:rsidDel="00113EC2">
          <w:delText>B</w:delText>
        </w:r>
      </w:del>
      <w:r w:rsidR="00CC40A7" w:rsidRPr="00F77E9F">
        <w:t>ut as the predicate reduction is a kind of generali</w:t>
      </w:r>
      <w:ins w:id="890" w:author="Proofed" w:date="2018-06-06T09:08:00Z">
        <w:r>
          <w:t>s</w:t>
        </w:r>
      </w:ins>
      <w:del w:id="891" w:author="Proofed" w:date="2018-06-06T09:08:00Z">
        <w:r w:rsidR="00CC40A7" w:rsidRPr="00F77E9F" w:rsidDel="00113EC2">
          <w:delText>z</w:delText>
        </w:r>
      </w:del>
      <w:r w:rsidR="00CC40A7" w:rsidRPr="00F77E9F">
        <w:t>ed reduction, it must have the properties of the idempotent and congruence propert</w:t>
      </w:r>
      <w:ins w:id="892" w:author="Proofed" w:date="2018-06-06T09:08:00Z">
        <w:r>
          <w:t>ies</w:t>
        </w:r>
      </w:ins>
      <w:del w:id="893" w:author="Proofed" w:date="2018-06-06T09:08:00Z">
        <w:r w:rsidR="00CC40A7" w:rsidRPr="00F77E9F" w:rsidDel="00113EC2">
          <w:delText>y</w:delText>
        </w:r>
      </w:del>
      <w:r w:rsidR="00CC40A7" w:rsidRPr="00F77E9F">
        <w:t xml:space="preserve">, which are $\forall a \in S, r(a) = r(r(a))$ and $\forall a,b\in S, a = b \rightarrow r(a) = r(b)$. </w:t>
      </w:r>
      <w:del w:id="894" w:author="Proofed" w:date="2018-06-06T09:08:00Z">
        <w:r w:rsidR="00CC40A7" w:rsidRPr="00F77E9F" w:rsidDel="00113EC2">
          <w:delText>So</w:delText>
        </w:r>
      </w:del>
      <w:ins w:id="895" w:author="Proofed" w:date="2018-06-06T09:08:00Z">
        <w:r w:rsidRPr="00F77E9F">
          <w:t>So,</w:t>
        </w:r>
      </w:ins>
      <w:r w:rsidR="00CC40A7" w:rsidRPr="00F77E9F">
        <w:t xml:space="preserve"> we need to </w:t>
      </w:r>
      <w:del w:id="896" w:author="Proofed" w:date="2018-06-06T09:09:00Z">
        <w:r w:rsidR="00CC40A7" w:rsidRPr="00F77E9F" w:rsidDel="00113EC2">
          <w:delText xml:space="preserve">make </w:delText>
        </w:r>
      </w:del>
      <w:ins w:id="897" w:author="Proofed" w:date="2018-06-06T09:09:00Z">
        <w:r>
          <w:t xml:space="preserve">discuss the </w:t>
        </w:r>
      </w:ins>
      <w:r w:rsidR="00CC40A7" w:rsidRPr="00F77E9F">
        <w:t>reasoning on these two properties. For the property of the idempotent, we are required to discuss the input element</w:t>
      </w:r>
      <w:del w:id="898" w:author="Proofed" w:date="2018-06-06T09:09:00Z">
        <w:r w:rsidR="00CC40A7" w:rsidRPr="00F77E9F" w:rsidDel="00113EC2">
          <w:delText>,</w:delText>
        </w:r>
      </w:del>
      <w:r w:rsidR="00CC40A7" w:rsidRPr="00F77E9F">
        <w:t xml:space="preserve"> </w:t>
      </w:r>
      <w:ins w:id="899" w:author="Proofed" w:date="2018-06-06T09:09:00Z">
        <w:r>
          <w:t xml:space="preserve">to </w:t>
        </w:r>
      </w:ins>
      <w:r w:rsidR="00CC40A7" w:rsidRPr="00F77E9F">
        <w:t xml:space="preserve">split the case </w:t>
      </w:r>
      <w:ins w:id="900" w:author="Proofed" w:date="2018-06-06T09:09:00Z">
        <w:r>
          <w:t xml:space="preserve">of whether </w:t>
        </w:r>
      </w:ins>
      <w:del w:id="901" w:author="Proofed" w:date="2018-06-06T09:09:00Z">
        <w:r w:rsidR="00CC40A7" w:rsidRPr="00F77E9F" w:rsidDel="00113EC2">
          <w:delText xml:space="preserve">that </w:delText>
        </w:r>
      </w:del>
      <w:r w:rsidR="00CC40A7" w:rsidRPr="00F77E9F">
        <w:t>the element satisfies the predicate or not. If the element does</w:t>
      </w:r>
      <w:ins w:id="902" w:author="Proofed" w:date="2018-06-06T09:09:00Z">
        <w:r>
          <w:t xml:space="preserve"> </w:t>
        </w:r>
      </w:ins>
      <w:del w:id="903" w:author="Proofed" w:date="2018-06-06T09:09:00Z">
        <w:r w:rsidR="00CC40A7" w:rsidRPr="00F77E9F" w:rsidDel="00113EC2">
          <w:delText>n't</w:delText>
        </w:r>
      </w:del>
      <w:ins w:id="904" w:author="Proofed" w:date="2018-06-06T09:09:00Z">
        <w:r w:rsidRPr="00F77E9F">
          <w:t>not</w:t>
        </w:r>
      </w:ins>
      <w:r w:rsidR="00CC40A7" w:rsidRPr="00F77E9F">
        <w:t xml:space="preserve"> satisfy the predicate, then $r(a) = a = r(r(a))$. If the element does satisfy the predicate, then $r(a) = c$ and $r(r(a)) = r(c)$, hence we need to prove/provide the property that $c$ must satisfy the predicate</w:t>
      </w:r>
    </w:p>
    <w:p w14:paraId="5EF81E42" w14:textId="77777777" w:rsidR="00CC40A7" w:rsidRPr="00F77E9F" w:rsidRDefault="00CC40A7" w:rsidP="00CC40A7">
      <w:r w:rsidRPr="00F77E9F">
        <w:t>\e{pr:proof:p_true}{P(c)}</w:t>
      </w:r>
    </w:p>
    <w:p w14:paraId="6FADA3E3" w14:textId="77777777" w:rsidR="00CC40A7" w:rsidRPr="00F77E9F" w:rsidRDefault="00CC40A7" w:rsidP="00CC40A7">
      <w:r w:rsidRPr="00F77E9F">
        <w:t xml:space="preserve">For the property of the congruence, we can conclude from </w:t>
      </w:r>
    </w:p>
    <w:p w14:paraId="73753A77" w14:textId="77777777" w:rsidR="00CC40A7" w:rsidRPr="00F77E9F" w:rsidRDefault="00CC40A7" w:rsidP="00CC40A7">
      <w:r w:rsidRPr="00F77E9F">
        <w:t>\[\forall a,b \in S, r_p(a)=\left\{</w:t>
      </w:r>
    </w:p>
    <w:p w14:paraId="7350E2EF" w14:textId="77777777" w:rsidR="00CC40A7" w:rsidRPr="00F77E9F" w:rsidRDefault="00CC40A7" w:rsidP="00CC40A7">
      <w:r w:rsidRPr="00F77E9F">
        <w:t>\begin{aligned}</w:t>
      </w:r>
    </w:p>
    <w:p w14:paraId="011EE6D6" w14:textId="77777777" w:rsidR="00CC40A7" w:rsidRPr="00F77E9F" w:rsidRDefault="00CC40A7" w:rsidP="00CC40A7">
      <w:r w:rsidRPr="00F77E9F">
        <w:t>c &amp;  &amp; P(a) \\</w:t>
      </w:r>
    </w:p>
    <w:p w14:paraId="198A4489" w14:textId="77777777" w:rsidR="00CC40A7" w:rsidRPr="00F77E9F" w:rsidRDefault="00CC40A7" w:rsidP="00CC40A7">
      <w:r w:rsidRPr="00F77E9F">
        <w:t xml:space="preserve">a &amp;  &amp; otherwise </w:t>
      </w:r>
    </w:p>
    <w:p w14:paraId="6873F65D" w14:textId="77777777" w:rsidR="00CC40A7" w:rsidRPr="00F77E9F" w:rsidRDefault="00CC40A7" w:rsidP="00CC40A7">
      <w:r w:rsidRPr="00F77E9F">
        <w:t>\end{aligned}</w:t>
      </w:r>
    </w:p>
    <w:p w14:paraId="43BF34C6" w14:textId="77777777" w:rsidR="00CC40A7" w:rsidRPr="00F77E9F" w:rsidRDefault="00CC40A7" w:rsidP="00CC40A7">
      <w:r w:rsidRPr="00F77E9F">
        <w:t xml:space="preserve">\right. = </w:t>
      </w:r>
    </w:p>
    <w:p w14:paraId="19587024" w14:textId="77777777" w:rsidR="00CC40A7" w:rsidRPr="00F77E9F" w:rsidRDefault="00CC40A7" w:rsidP="00CC40A7">
      <w:r w:rsidRPr="00F77E9F">
        <w:t>r_p(b)=\left\{</w:t>
      </w:r>
    </w:p>
    <w:p w14:paraId="70D2D13E" w14:textId="77777777" w:rsidR="00CC40A7" w:rsidRPr="00F77E9F" w:rsidRDefault="00CC40A7" w:rsidP="00CC40A7">
      <w:r w:rsidRPr="00F77E9F">
        <w:t>\begin{aligned}</w:t>
      </w:r>
    </w:p>
    <w:p w14:paraId="62B23241" w14:textId="77777777" w:rsidR="00CC40A7" w:rsidRPr="00F77E9F" w:rsidRDefault="00CC40A7" w:rsidP="00CC40A7">
      <w:r w:rsidRPr="00F77E9F">
        <w:t>c &amp;  &amp; P(b) \\</w:t>
      </w:r>
    </w:p>
    <w:p w14:paraId="693ED5D5" w14:textId="77777777" w:rsidR="00CC40A7" w:rsidRPr="00F77E9F" w:rsidRDefault="00CC40A7" w:rsidP="00CC40A7">
      <w:r w:rsidRPr="00F77E9F">
        <w:t xml:space="preserve">b &amp;  &amp; otherwise </w:t>
      </w:r>
    </w:p>
    <w:p w14:paraId="2A9E2DA3" w14:textId="77777777" w:rsidR="00CC40A7" w:rsidRPr="00F77E9F" w:rsidRDefault="00CC40A7" w:rsidP="00CC40A7">
      <w:r w:rsidRPr="00F77E9F">
        <w:t>\end{aligned}</w:t>
      </w:r>
    </w:p>
    <w:p w14:paraId="11499737" w14:textId="77777777" w:rsidR="00CC40A7" w:rsidRPr="00F77E9F" w:rsidRDefault="00CC40A7" w:rsidP="00CC40A7">
      <w:r w:rsidRPr="00F77E9F">
        <w:t>\right.\] that we need such a property \e{pr:proof:p_cong}{\forall a,b \in S, a = b \rightarrow P(a) = P(b)} which is the congruence of the predicate $P$.</w:t>
      </w:r>
    </w:p>
    <w:p w14:paraId="4F3ADA05" w14:textId="77777777" w:rsidR="00CC40A7" w:rsidRPr="00F77E9F" w:rsidRDefault="00CC40A7" w:rsidP="00CC40A7"/>
    <w:p w14:paraId="1FCABEC5" w14:textId="1CFD8122" w:rsidR="00CC40A7" w:rsidRPr="00F77E9F" w:rsidRDefault="00CC40A7" w:rsidP="00CC40A7">
      <w:del w:id="905" w:author="Proofed" w:date="2018-06-06T09:10:00Z">
        <w:r w:rsidRPr="00F77E9F" w:rsidDel="00113EC2">
          <w:delText>Next</w:delText>
        </w:r>
      </w:del>
      <w:ins w:id="906" w:author="Proofed" w:date="2018-06-06T09:10:00Z">
        <w:r w:rsidR="00113EC2" w:rsidRPr="00F77E9F">
          <w:t>Next,</w:t>
        </w:r>
      </w:ins>
      <w:r w:rsidRPr="00F77E9F">
        <w:t xml:space="preserve"> we need to reduce the binary operator according to the generali</w:t>
      </w:r>
      <w:ins w:id="907" w:author="Proofed" w:date="2018-06-06T09:10:00Z">
        <w:r w:rsidR="00113EC2">
          <w:t>s</w:t>
        </w:r>
      </w:ins>
      <w:del w:id="908" w:author="Proofed" w:date="2018-06-06T09:10:00Z">
        <w:r w:rsidRPr="00F77E9F" w:rsidDel="00113EC2">
          <w:delText>z</w:delText>
        </w:r>
      </w:del>
      <w:r w:rsidRPr="00F77E9F">
        <w:t>e</w:t>
      </w:r>
      <w:ins w:id="909" w:author="Proofed" w:date="2018-06-06T09:10:00Z">
        <w:r w:rsidR="00113EC2">
          <w:t>d</w:t>
        </w:r>
      </w:ins>
      <w:r w:rsidRPr="00F77E9F">
        <w:t xml:space="preserve"> representation we defined earlier using the predicate reduction. For our problem set $S$ and a given binary operator $\oplus$, we defined </w:t>
      </w:r>
      <w:ins w:id="910" w:author="Proofed" w:date="2018-06-06T09:10:00Z">
        <w:r w:rsidR="00113EC2">
          <w:t xml:space="preserve">the </w:t>
        </w:r>
      </w:ins>
      <w:r w:rsidRPr="00F77E9F">
        <w:t xml:space="preserve">reduced binary operator as </w:t>
      </w:r>
    </w:p>
    <w:p w14:paraId="400553F3" w14:textId="77777777" w:rsidR="00CC40A7" w:rsidRPr="00F77E9F" w:rsidRDefault="00CC40A7" w:rsidP="00CC40A7">
      <w:r w:rsidRPr="00F77E9F">
        <w:t>\e{pr:def:binary_operator}{\forall a,b \in S, a \oplus_r b = r_p (r_p(a) \oplus r_p(b))}</w:t>
      </w:r>
    </w:p>
    <w:p w14:paraId="27725696" w14:textId="77777777" w:rsidR="00CC40A7" w:rsidRPr="00F77E9F" w:rsidRDefault="00CC40A7" w:rsidP="00CC40A7"/>
    <w:p w14:paraId="68709301" w14:textId="7342B080" w:rsidR="00CC40A7" w:rsidRPr="00F77E9F" w:rsidRDefault="00CC40A7" w:rsidP="00CC40A7">
      <w:r w:rsidRPr="00F77E9F">
        <w:t>Therefore, here</w:t>
      </w:r>
      <w:ins w:id="911" w:author="Proofed" w:date="2018-06-06T09:10:00Z">
        <w:r w:rsidR="00113EC2">
          <w:t>,</w:t>
        </w:r>
      </w:ins>
      <w:r w:rsidRPr="00F77E9F">
        <w:t xml:space="preserve"> we mainly discuss the properties of predicates and their relationship with binary operators, and then try to prove associative/distributive by utili</w:t>
      </w:r>
      <w:ins w:id="912" w:author="Proofed" w:date="2018-06-06T09:11:00Z">
        <w:r w:rsidR="00113EC2">
          <w:t>s</w:t>
        </w:r>
      </w:ins>
      <w:del w:id="913" w:author="Proofed" w:date="2018-06-06T09:11:00Z">
        <w:r w:rsidRPr="00F77E9F" w:rsidDel="00113EC2">
          <w:delText>z</w:delText>
        </w:r>
      </w:del>
      <w:r w:rsidRPr="00F77E9F">
        <w:t>ing pseudo associative/distributive</w:t>
      </w:r>
      <w:ins w:id="914" w:author="Proofed" w:date="2018-06-06T09:11:00Z">
        <w:r w:rsidR="00113EC2">
          <w:t>s</w:t>
        </w:r>
      </w:ins>
      <w:r w:rsidRPr="00F77E9F">
        <w:t xml:space="preserve"> without forcing</w:t>
      </w:r>
      <w:del w:id="915" w:author="Proofed" w:date="2018-06-06T09:11:00Z">
        <w:r w:rsidRPr="00F77E9F" w:rsidDel="00113EC2">
          <w:delText xml:space="preserve"> the</w:delText>
        </w:r>
      </w:del>
      <w:r w:rsidRPr="00F77E9F">
        <w:t xml:space="preserve"> left/right invariant</w:t>
      </w:r>
      <w:ins w:id="916" w:author="Proofed" w:date="2018-06-06T09:11:00Z">
        <w:r w:rsidR="00113EC2">
          <w:t>s</w:t>
        </w:r>
      </w:ins>
      <w:r w:rsidRPr="00F77E9F">
        <w:t xml:space="preserve"> on the reduction. </w:t>
      </w:r>
      <w:ins w:id="917" w:author="Proofed" w:date="2018-06-06T09:11:00Z">
        <w:r w:rsidR="00113EC2">
          <w:t>During</w:t>
        </w:r>
      </w:ins>
      <w:del w:id="918" w:author="Proofed" w:date="2018-06-06T09:11:00Z">
        <w:r w:rsidRPr="00F77E9F" w:rsidDel="00113EC2">
          <w:delText>In</w:delText>
        </w:r>
      </w:del>
      <w:r w:rsidRPr="00F77E9F">
        <w:t xml:space="preserve"> this process, we discovered three very interesting properties about predicates. </w:t>
      </w:r>
    </w:p>
    <w:p w14:paraId="41C47763" w14:textId="77777777" w:rsidR="00CC40A7" w:rsidRPr="00F77E9F" w:rsidRDefault="00CC40A7" w:rsidP="00CC40A7"/>
    <w:p w14:paraId="2924EBA1" w14:textId="2D1505D9" w:rsidR="00CC40A7" w:rsidRPr="00F77E9F" w:rsidRDefault="00CC40A7" w:rsidP="00CC40A7">
      <w:r w:rsidRPr="00F77E9F">
        <w:t xml:space="preserve">Before describing </w:t>
      </w:r>
      <w:ins w:id="919" w:author="Proofed" w:date="2018-06-06T09:11:00Z">
        <w:r w:rsidR="00113EC2">
          <w:t xml:space="preserve">these </w:t>
        </w:r>
      </w:ins>
      <w:r w:rsidRPr="00F77E9F">
        <w:t>three properties, we first introduce an implicit definition. If our operator is selective, then we actually implicitly define a partial order on the problem set.</w:t>
      </w:r>
    </w:p>
    <w:p w14:paraId="08705117" w14:textId="77777777" w:rsidR="00CC40A7" w:rsidRPr="00F77E9F" w:rsidRDefault="00CC40A7" w:rsidP="00CC40A7">
      <w:r w:rsidRPr="00F77E9F">
        <w:t>\[\forall a,b \in S, a \oplus b =_S a \leftrightarrow a \leq b\]</w:t>
      </w:r>
    </w:p>
    <w:p w14:paraId="57E38B6A" w14:textId="77777777" w:rsidR="00CC40A7" w:rsidRPr="00F77E9F" w:rsidRDefault="00CC40A7" w:rsidP="00CC40A7"/>
    <w:p w14:paraId="4F6833DA" w14:textId="23C65E83" w:rsidR="00CC40A7" w:rsidRPr="00F77E9F" w:rsidRDefault="00CC40A7" w:rsidP="00CC40A7">
      <w:del w:id="920" w:author="Proofed" w:date="2018-06-06T09:11:00Z">
        <w:r w:rsidRPr="00F77E9F" w:rsidDel="00113EC2">
          <w:delText>Next</w:delText>
        </w:r>
      </w:del>
      <w:ins w:id="921" w:author="Proofed" w:date="2018-06-06T09:11:00Z">
        <w:r w:rsidR="00113EC2" w:rsidRPr="00F77E9F">
          <w:t>Next,</w:t>
        </w:r>
      </w:ins>
      <w:r w:rsidRPr="00F77E9F">
        <w:t xml:space="preserve"> we </w:t>
      </w:r>
      <w:ins w:id="922" w:author="Proofed" w:date="2018-06-06T09:11:00Z">
        <w:r w:rsidR="00113EC2">
          <w:t xml:space="preserve">will </w:t>
        </w:r>
      </w:ins>
      <w:del w:id="923" w:author="Proofed" w:date="2018-06-06T09:11:00Z">
        <w:r w:rsidRPr="00F77E9F" w:rsidDel="00113EC2">
          <w:delText xml:space="preserve">begin to </w:delText>
        </w:r>
      </w:del>
      <w:r w:rsidRPr="00F77E9F">
        <w:t>formally introduce our three properties for the predicate.</w:t>
      </w:r>
    </w:p>
    <w:p w14:paraId="6B9A23EF" w14:textId="77777777" w:rsidR="00CC40A7" w:rsidRPr="00F77E9F" w:rsidRDefault="00CC40A7" w:rsidP="00CC40A7"/>
    <w:p w14:paraId="13617DB1" w14:textId="77777777" w:rsidR="00CC40A7" w:rsidRPr="00F77E9F" w:rsidRDefault="00CC40A7" w:rsidP="00CC40A7">
      <w:r w:rsidRPr="00F77E9F">
        <w:lastRenderedPageBreak/>
        <w:t>Decomposition: \e{pr:def:decomposition}{\forall a,b \in S, P(a \oplus b) \rightarrow P(a) \bigvee P (b)}</w:t>
      </w:r>
    </w:p>
    <w:p w14:paraId="1E1F9824" w14:textId="77777777" w:rsidR="00CC40A7" w:rsidRPr="00F77E9F" w:rsidRDefault="00CC40A7" w:rsidP="00CC40A7">
      <w:r w:rsidRPr="00F77E9F">
        <w:t>Composition: \e{pr:def:composition}{\forall a,b \in S, P(a) \bigvee P (b) \rightarrow P(a \oplus b)}</w:t>
      </w:r>
    </w:p>
    <w:p w14:paraId="3D1C5054" w14:textId="77777777" w:rsidR="00CC40A7" w:rsidRPr="00F77E9F" w:rsidRDefault="00CC40A7" w:rsidP="00CC40A7">
      <w:r w:rsidRPr="00F77E9F">
        <w:t>Preserve Order: \e{pr:def:preserve_order}{\forall a,b \in S, a \leq b \wedge P(a) \rightarrow P(b)}</w:t>
      </w:r>
    </w:p>
    <w:p w14:paraId="024289A6" w14:textId="642A7658" w:rsidR="00CC40A7" w:rsidRPr="00F77E9F" w:rsidRDefault="00CC40A7" w:rsidP="00CC40A7">
      <w:r w:rsidRPr="00F77E9F">
        <w:t xml:space="preserve">From the property of </w:t>
      </w:r>
      <w:del w:id="924" w:author="Proofed" w:date="2018-06-06T09:12:00Z">
        <w:r w:rsidRPr="00F77E9F" w:rsidDel="00113EC2">
          <w:delText>decomposition</w:delText>
        </w:r>
      </w:del>
      <w:ins w:id="925" w:author="Proofed" w:date="2018-06-06T09:12:00Z">
        <w:r w:rsidR="00113EC2" w:rsidRPr="00F77E9F">
          <w:t>decomposition,</w:t>
        </w:r>
      </w:ins>
      <w:r w:rsidRPr="00F77E9F">
        <w:t xml:space="preserve"> we can infer that \e{pr:proof:decomposition_contra}{\forall a,b \in S, \not P(a) \bigwedge \not P(b) \rightarrow \not P(a \oplus b)} which means the binary operator will not create elements that satisfy the predicate condition from the elements that do</w:t>
      </w:r>
      <w:ins w:id="926" w:author="Proofed" w:date="2018-06-06T09:11:00Z">
        <w:r w:rsidR="00113EC2">
          <w:t xml:space="preserve"> </w:t>
        </w:r>
      </w:ins>
      <w:del w:id="927" w:author="Proofed" w:date="2018-06-06T09:11:00Z">
        <w:r w:rsidRPr="00F77E9F" w:rsidDel="00113EC2">
          <w:delText>n't</w:delText>
        </w:r>
      </w:del>
      <w:ins w:id="928" w:author="Proofed" w:date="2018-06-06T09:11:00Z">
        <w:r w:rsidR="00113EC2" w:rsidRPr="00F77E9F">
          <w:t>not</w:t>
        </w:r>
      </w:ins>
      <w:r w:rsidRPr="00F77E9F">
        <w:t xml:space="preserve"> satisfy the condition.</w:t>
      </w:r>
    </w:p>
    <w:p w14:paraId="4DA764B2" w14:textId="77777777" w:rsidR="00CC40A7" w:rsidRPr="00F77E9F" w:rsidRDefault="00CC40A7" w:rsidP="00CC40A7"/>
    <w:p w14:paraId="29CECDC5" w14:textId="406C8C57" w:rsidR="00CC40A7" w:rsidRPr="00F77E9F" w:rsidRDefault="00CC40A7" w:rsidP="00CC40A7">
      <w:r w:rsidRPr="00F77E9F">
        <w:t xml:space="preserve">From the property of </w:t>
      </w:r>
      <w:del w:id="929" w:author="Proofed" w:date="2018-06-06T09:12:00Z">
        <w:r w:rsidRPr="00F77E9F" w:rsidDel="00113EC2">
          <w:delText>decomposition</w:delText>
        </w:r>
      </w:del>
      <w:ins w:id="930" w:author="Proofed" w:date="2018-06-06T09:12:00Z">
        <w:r w:rsidR="00113EC2" w:rsidRPr="00F77E9F">
          <w:t>decomposition,</w:t>
        </w:r>
      </w:ins>
      <w:r w:rsidRPr="00F77E9F">
        <w:t xml:space="preserve"> we can infer that \e{pr:proof:composition_contra}{\forall a,b \in S, \not P(a \oplus b) \rightarrow \not P(a) \bigwedge \not P(b)} which means the result of the binary operation will decide the predicate condition of its arguments.</w:t>
      </w:r>
    </w:p>
    <w:p w14:paraId="7DB8C585" w14:textId="77777777" w:rsidR="00CC40A7" w:rsidRPr="00F77E9F" w:rsidRDefault="00CC40A7" w:rsidP="00CC40A7"/>
    <w:p w14:paraId="347E800B" w14:textId="3302651E" w:rsidR="00CC40A7" w:rsidRPr="00F77E9F" w:rsidRDefault="00CC40A7" w:rsidP="00CC40A7">
      <w:r w:rsidRPr="00F77E9F">
        <w:t xml:space="preserve">Generally speaking, because our additive component of the semiring is mostly selective, </w:t>
      </w:r>
      <w:del w:id="931" w:author="Proofed" w:date="2018-06-06T09:12:00Z">
        <w:r w:rsidRPr="00F77E9F" w:rsidDel="00113EC2">
          <w:delText xml:space="preserve">then </w:delText>
        </w:r>
      </w:del>
      <w:r w:rsidRPr="00F77E9F">
        <w:t>most of our additive components have decomposition properties</w:t>
      </w:r>
      <w:ins w:id="932" w:author="Proofed" w:date="2018-06-06T09:12:00Z">
        <w:r w:rsidR="00113EC2">
          <w:t>;</w:t>
        </w:r>
      </w:ins>
      <w:del w:id="933" w:author="Proofed" w:date="2018-06-06T09:12:00Z">
        <w:r w:rsidRPr="00F77E9F" w:rsidDel="00113EC2">
          <w:delText>, and</w:delText>
        </w:r>
      </w:del>
      <w:r w:rsidRPr="00F77E9F">
        <w:t xml:space="preserve"> we are </w:t>
      </w:r>
      <w:del w:id="934" w:author="Proofed" w:date="2018-06-06T09:12:00Z">
        <w:r w:rsidRPr="00F77E9F" w:rsidDel="00113EC2">
          <w:delText xml:space="preserve">mostly </w:delText>
        </w:r>
      </w:del>
      <w:ins w:id="935" w:author="Proofed" w:date="2018-06-06T09:12:00Z">
        <w:r w:rsidR="00113EC2">
          <w:t>mainly</w:t>
        </w:r>
        <w:r w:rsidR="00113EC2" w:rsidRPr="00F77E9F">
          <w:t xml:space="preserve"> </w:t>
        </w:r>
      </w:ins>
      <w:r w:rsidRPr="00F77E9F">
        <w:t>concern</w:t>
      </w:r>
      <w:ins w:id="936" w:author="Proofed" w:date="2018-06-06T09:12:00Z">
        <w:r w:rsidR="00113EC2">
          <w:t>ed</w:t>
        </w:r>
      </w:ins>
      <w:del w:id="937" w:author="Proofed" w:date="2018-06-06T09:12:00Z">
        <w:r w:rsidRPr="00F77E9F" w:rsidDel="00113EC2">
          <w:delText>ing</w:delText>
        </w:r>
      </w:del>
      <w:r w:rsidRPr="00F77E9F">
        <w:t xml:space="preserve"> about whether our additive component preserv</w:t>
      </w:r>
      <w:ins w:id="938" w:author="Proofed" w:date="2018-06-06T09:12:00Z">
        <w:r w:rsidR="00113EC2">
          <w:t>e</w:t>
        </w:r>
      </w:ins>
      <w:del w:id="939" w:author="Proofed" w:date="2018-06-06T09:12:00Z">
        <w:r w:rsidRPr="00F77E9F" w:rsidDel="00113EC2">
          <w:delText>ing</w:delText>
        </w:r>
      </w:del>
      <w:r w:rsidRPr="00F77E9F">
        <w:t xml:space="preserve"> the order</w:t>
      </w:r>
      <w:del w:id="940" w:author="Proofed" w:date="2018-06-06T09:12:00Z">
        <w:r w:rsidRPr="00F77E9F" w:rsidDel="00113EC2">
          <w:delText xml:space="preserve"> or not</w:delText>
        </w:r>
      </w:del>
      <w:r w:rsidRPr="00F77E9F">
        <w:t xml:space="preserve">. At the same time, </w:t>
      </w:r>
      <w:del w:id="941" w:author="Proofed" w:date="2018-06-06T09:13:00Z">
        <w:r w:rsidRPr="00F77E9F" w:rsidDel="00113EC2">
          <w:delText xml:space="preserve">because </w:delText>
        </w:r>
      </w:del>
      <w:r w:rsidRPr="00F77E9F">
        <w:t>our multiplicative component always plays the role of an accumulator, which makes the composition property important for multiplicative components.</w:t>
      </w:r>
    </w:p>
    <w:p w14:paraId="7403023B" w14:textId="77777777" w:rsidR="00CC40A7" w:rsidRPr="00F77E9F" w:rsidRDefault="00CC40A7" w:rsidP="00CC40A7"/>
    <w:p w14:paraId="32798247" w14:textId="2E65FB70" w:rsidR="00CC40A7" w:rsidRPr="00F77E9F" w:rsidRDefault="00CC40A7" w:rsidP="00CC40A7">
      <w:r w:rsidRPr="00F77E9F">
        <w:t xml:space="preserve">Let us discuss the above two properties at the level of reduction. If a predicate is </w:t>
      </w:r>
      <w:commentRangeStart w:id="942"/>
      <w:r w:rsidRPr="00F77E9F">
        <w:t>decomposed/compos</w:t>
      </w:r>
      <w:ins w:id="943" w:author="Proofed" w:date="2018-06-06T09:13:00Z">
        <w:r w:rsidR="00113EC2">
          <w:t>ed</w:t>
        </w:r>
      </w:ins>
      <w:del w:id="944" w:author="Proofed" w:date="2018-06-06T09:13:00Z">
        <w:r w:rsidRPr="00F77E9F" w:rsidDel="00113EC2">
          <w:delText>ition</w:delText>
        </w:r>
      </w:del>
      <w:r w:rsidRPr="00F77E9F">
        <w:t xml:space="preserve"> </w:t>
      </w:r>
      <w:commentRangeEnd w:id="942"/>
      <w:r w:rsidR="00113EC2">
        <w:rPr>
          <w:rStyle w:val="CommentReference"/>
        </w:rPr>
        <w:commentReference w:id="942"/>
      </w:r>
      <w:r w:rsidRPr="00F77E9F">
        <w:t>on an operator, it means that the reduction formed by this predicate has the following properties on this operator.</w:t>
      </w:r>
    </w:p>
    <w:p w14:paraId="7A87A68C" w14:textId="77777777" w:rsidR="00CC40A7" w:rsidRPr="00F77E9F" w:rsidRDefault="00CC40A7" w:rsidP="00CC40A7">
      <w:r w:rsidRPr="00F77E9F">
        <w:t xml:space="preserve">\[\forall a,b \in S, r_p(a\oplus b) = c \rightarrow r_p(a) = c \bigvee r_p (b) = c\] </w:t>
      </w:r>
    </w:p>
    <w:p w14:paraId="410D3103" w14:textId="77777777" w:rsidR="00CC40A7" w:rsidRPr="00F77E9F" w:rsidRDefault="00CC40A7" w:rsidP="00CC40A7">
      <w:r w:rsidRPr="00F77E9F">
        <w:t xml:space="preserve">which is </w:t>
      </w:r>
    </w:p>
    <w:p w14:paraId="321E0626" w14:textId="77777777" w:rsidR="00CC40A7" w:rsidRPr="00F77E9F" w:rsidRDefault="00CC40A7" w:rsidP="00CC40A7">
      <w:r w:rsidRPr="00F77E9F">
        <w:t>\[\forall a,b \in S, r_p(a) = a \bigwedge r_p (b) = b \rightarrow r_p(a \oplus b)= a \oplus b\]</w:t>
      </w:r>
    </w:p>
    <w:p w14:paraId="44DEB346" w14:textId="77777777" w:rsidR="00CC40A7" w:rsidRPr="00F77E9F" w:rsidRDefault="00CC40A7" w:rsidP="00CC40A7">
      <w:r w:rsidRPr="00F77E9F">
        <w:t>or</w:t>
      </w:r>
    </w:p>
    <w:p w14:paraId="2E906B9B" w14:textId="77777777" w:rsidR="00CC40A7" w:rsidRPr="00F77E9F" w:rsidRDefault="00CC40A7" w:rsidP="00CC40A7">
      <w:r w:rsidRPr="00F77E9F">
        <w:t>\[\forall a,b \in S, r_p(a) = c \bigvee r_p (b) = c \rightarrow r_p(a \oplus b)= c\]</w:t>
      </w:r>
    </w:p>
    <w:p w14:paraId="757CF7B7" w14:textId="77777777" w:rsidR="00CC40A7" w:rsidRPr="00F77E9F" w:rsidRDefault="00CC40A7" w:rsidP="00CC40A7">
      <w:r w:rsidRPr="00F77E9F">
        <w:t xml:space="preserve">which is </w:t>
      </w:r>
    </w:p>
    <w:p w14:paraId="56382296" w14:textId="77777777" w:rsidR="00CC40A7" w:rsidRPr="00F77E9F" w:rsidRDefault="00CC40A7" w:rsidP="00CC40A7">
      <w:r w:rsidRPr="00F77E9F">
        <w:t>\[\forall a,b \in S, r_p(a\oplus b) = a \oplus b \rightarrow r_p(a) = a \bigwedge r_p (b) = b\]</w:t>
      </w:r>
    </w:p>
    <w:p w14:paraId="4293BF1E" w14:textId="77777777" w:rsidR="00CC40A7" w:rsidRPr="00F77E9F" w:rsidRDefault="00CC40A7" w:rsidP="00CC40A7"/>
    <w:p w14:paraId="3917A795" w14:textId="77777777" w:rsidR="00CC40A7" w:rsidRPr="00F77E9F" w:rsidRDefault="00CC40A7" w:rsidP="00CC40A7">
      <w:r w:rsidRPr="00F77E9F">
        <w:t>Another thing to note is that in the construction of predicate reduction we will manually add a constant value $c$ and reduce all elements that satisfy the predicate to $c$.</w:t>
      </w:r>
    </w:p>
    <w:p w14:paraId="5B84D61F" w14:textId="3149C7FF" w:rsidR="00CC40A7" w:rsidRPr="00F77E9F" w:rsidRDefault="00CC40A7" w:rsidP="00CC40A7">
      <w:r w:rsidRPr="00F77E9F">
        <w:t>Although</w:t>
      </w:r>
      <w:ins w:id="945" w:author="Proofed" w:date="2018-06-06T09:14:00Z">
        <w:r w:rsidR="00113EC2">
          <w:t xml:space="preserve">, </w:t>
        </w:r>
      </w:ins>
      <w:del w:id="946" w:author="Proofed" w:date="2018-06-06T09:14:00Z">
        <w:r w:rsidRPr="00F77E9F" w:rsidDel="00113EC2">
          <w:delText xml:space="preserve"> for </w:delText>
        </w:r>
      </w:del>
      <w:r w:rsidRPr="00F77E9F">
        <w:t>generally speaking</w:t>
      </w:r>
      <w:ins w:id="947" w:author="Proofed" w:date="2018-06-06T09:14:00Z">
        <w:r w:rsidR="00113EC2">
          <w:t>,</w:t>
        </w:r>
      </w:ins>
      <w:r w:rsidRPr="00F77E9F">
        <w:t xml:space="preserve"> the constant $c$ could be </w:t>
      </w:r>
      <w:ins w:id="948" w:author="Proofed" w:date="2018-06-06T09:14:00Z">
        <w:r w:rsidR="00113EC2">
          <w:t xml:space="preserve">an </w:t>
        </w:r>
      </w:ins>
      <w:r w:rsidRPr="00F77E9F">
        <w:t>arbitrary element in the problem set $S$</w:t>
      </w:r>
      <w:ins w:id="949" w:author="Proofed" w:date="2018-06-06T09:14:00Z">
        <w:r w:rsidR="00113EC2">
          <w:t>. H</w:t>
        </w:r>
      </w:ins>
      <w:del w:id="950" w:author="Proofed" w:date="2018-06-06T09:14:00Z">
        <w:r w:rsidRPr="00F77E9F" w:rsidDel="00113EC2">
          <w:delText>, h</w:delText>
        </w:r>
      </w:del>
      <w:r w:rsidRPr="00F77E9F">
        <w:t xml:space="preserve">owever, in </w:t>
      </w:r>
      <w:del w:id="951" w:author="Proofed" w:date="2018-06-06T09:14:00Z">
        <w:r w:rsidRPr="00F77E9F" w:rsidDel="00113EC2">
          <w:delText xml:space="preserve">the </w:delText>
        </w:r>
      </w:del>
      <w:r w:rsidRPr="00F77E9F">
        <w:t>most cases it is the identity/annihilator to the additive/multiplicative component.</w:t>
      </w:r>
    </w:p>
    <w:p w14:paraId="121738AF" w14:textId="77777777" w:rsidR="00CC40A7" w:rsidRPr="00F77E9F" w:rsidRDefault="00CC40A7" w:rsidP="00CC40A7"/>
    <w:p w14:paraId="1FE647C0" w14:textId="77777777" w:rsidR="00CC40A7" w:rsidRPr="00F77E9F" w:rsidRDefault="00CC40A7" w:rsidP="00CC40A7">
      <w:r w:rsidRPr="00F77E9F">
        <w:t xml:space="preserve">Then we can start our reasoning on the predicate reduction. We firstly assume that the predicate $P$ has property of $P\_true$ (\ref{pr:proof:p_true}) and $P\_congruence$ (\ref{pr:proof:p_cong}). </w:t>
      </w:r>
    </w:p>
    <w:p w14:paraId="605B50BD" w14:textId="77777777" w:rsidR="00CC40A7" w:rsidRPr="00F77E9F" w:rsidRDefault="00CC40A7" w:rsidP="00CC40A7"/>
    <w:p w14:paraId="2A354125" w14:textId="131E791B" w:rsidR="00CC40A7" w:rsidRPr="00F77E9F" w:rsidRDefault="00CC40A7" w:rsidP="00CC40A7">
      <w:del w:id="952" w:author="Proofed" w:date="2018-06-06T09:14:00Z">
        <w:r w:rsidRPr="00F77E9F" w:rsidDel="00113EC2">
          <w:delText>Then w</w:delText>
        </w:r>
      </w:del>
      <w:ins w:id="953" w:author="Proofed" w:date="2018-06-06T09:14:00Z">
        <w:r w:rsidR="00113EC2">
          <w:t>W</w:t>
        </w:r>
      </w:ins>
      <w:r w:rsidRPr="00F77E9F">
        <w:t>e were surprised to find the following two properties</w:t>
      </w:r>
      <w:ins w:id="954" w:author="Proofed" w:date="2018-06-06T09:14:00Z">
        <w:r w:rsidR="00113EC2">
          <w:t>:</w:t>
        </w:r>
      </w:ins>
      <w:del w:id="955" w:author="Proofed" w:date="2018-06-06T09:14:00Z">
        <w:r w:rsidRPr="00F77E9F" w:rsidDel="00113EC2">
          <w:delText>.</w:delText>
        </w:r>
      </w:del>
    </w:p>
    <w:p w14:paraId="58110427" w14:textId="77777777" w:rsidR="00CC40A7" w:rsidRPr="00F77E9F" w:rsidRDefault="00CC40A7" w:rsidP="00CC40A7"/>
    <w:p w14:paraId="1FD93299" w14:textId="62EF43B0" w:rsidR="00CC40A7" w:rsidRPr="00F77E9F" w:rsidRDefault="00CC40A7" w:rsidP="00CC40A7">
      <w:r w:rsidRPr="00F77E9F">
        <w:lastRenderedPageBreak/>
        <w:t xml:space="preserve">1, If the special constant $c$ is the identity to the operator, then the property </w:t>
      </w:r>
      <w:ins w:id="956" w:author="Proofed" w:date="2018-06-06T09:15:00Z">
        <w:r w:rsidR="00113EC2">
          <w:t xml:space="preserve">of </w:t>
        </w:r>
      </w:ins>
      <w:r w:rsidRPr="00F77E9F">
        <w:t>the</w:t>
      </w:r>
      <w:del w:id="957" w:author="Proofed" w:date="2018-06-06T09:15:00Z">
        <w:r w:rsidRPr="00F77E9F" w:rsidDel="00113EC2">
          <w:delText xml:space="preserve"> the</w:delText>
        </w:r>
      </w:del>
      <w:r w:rsidRPr="00F77E9F">
        <w:t xml:space="preserve"> operator</w:t>
      </w:r>
      <w:ins w:id="958" w:author="Proofed" w:date="2018-06-06T09:15:00Z">
        <w:r w:rsidR="00113EC2">
          <w:t>,</w:t>
        </w:r>
      </w:ins>
      <w:r w:rsidRPr="00F77E9F">
        <w:t xml:space="preserve"> preserving order on the predicate</w:t>
      </w:r>
      <w:ins w:id="959" w:author="Proofed" w:date="2018-06-06T09:15:00Z">
        <w:r w:rsidR="00113EC2">
          <w:t>,</w:t>
        </w:r>
      </w:ins>
      <w:r w:rsidRPr="00F77E9F">
        <w:t xml:space="preserve"> is isomorphic to the left/right invariant properties.</w:t>
      </w:r>
    </w:p>
    <w:p w14:paraId="6A76D6AB" w14:textId="77777777" w:rsidR="00CC40A7" w:rsidRPr="00F77E9F" w:rsidRDefault="00CC40A7" w:rsidP="00CC40A7"/>
    <w:p w14:paraId="6C165C13" w14:textId="77777777" w:rsidR="00CC40A7" w:rsidRPr="00F77E9F" w:rsidRDefault="00CC40A7" w:rsidP="00CC40A7">
      <w:r w:rsidRPr="00F77E9F">
        <w:t>If \[\forall a \in S, c \oplus a =_S a =_S a \oplus c\]</w:t>
      </w:r>
    </w:p>
    <w:p w14:paraId="30D72BB5" w14:textId="77777777" w:rsidR="00CC40A7" w:rsidRPr="00F77E9F" w:rsidRDefault="00CC40A7" w:rsidP="00CC40A7">
      <w:r w:rsidRPr="00F77E9F">
        <w:t>Then</w:t>
      </w:r>
    </w:p>
    <w:p w14:paraId="49B47A52" w14:textId="77777777" w:rsidR="00CC40A7" w:rsidRPr="00F77E9F" w:rsidRDefault="00CC40A7" w:rsidP="00CC40A7">
      <w:r w:rsidRPr="00F77E9F">
        <w:t>\[\forall a,b \in S, a \leq b \wedge P(a) \rightarrow P(b)\]</w:t>
      </w:r>
    </w:p>
    <w:p w14:paraId="2BC58524" w14:textId="77777777" w:rsidR="00CC40A7" w:rsidRPr="00F77E9F" w:rsidRDefault="00CC40A7" w:rsidP="00CC40A7">
      <w:r w:rsidRPr="00F77E9F">
        <w:t>\[\longleftrightarrow\]</w:t>
      </w:r>
    </w:p>
    <w:p w14:paraId="53917864" w14:textId="77777777" w:rsidR="00CC40A7" w:rsidRPr="00F77E9F" w:rsidRDefault="00CC40A7" w:rsidP="00CC40A7">
      <w:r w:rsidRPr="00F77E9F">
        <w:t>\[\forall a,b \in S, r_p(r_p(a) \oplus b) =_S r_p(a \oplus b) \bigwedge r_p(a \oplus r_p(b)) =_S r_p(a \oplus b)\]</w:t>
      </w:r>
    </w:p>
    <w:p w14:paraId="0EC464A8" w14:textId="77777777" w:rsidR="00CC40A7" w:rsidRPr="00F77E9F" w:rsidRDefault="00CC40A7" w:rsidP="00CC40A7">
      <w:r w:rsidRPr="00F77E9F">
        <w:t>2, If the operator is compositional, then we can get left/right invariant properties from the operator under the predicate reduction.</w:t>
      </w:r>
    </w:p>
    <w:p w14:paraId="1F5629B8" w14:textId="77777777" w:rsidR="00CC40A7" w:rsidRPr="00F77E9F" w:rsidRDefault="00CC40A7" w:rsidP="00CC40A7">
      <w:r w:rsidRPr="00F77E9F">
        <w:t>\[\forall a,b \in S, P(a) \bigvee P (b) \rightarrow P(a \oplus b)\]</w:t>
      </w:r>
    </w:p>
    <w:p w14:paraId="478B4385" w14:textId="77777777" w:rsidR="00CC40A7" w:rsidRPr="00F77E9F" w:rsidRDefault="00CC40A7" w:rsidP="00CC40A7">
      <w:r w:rsidRPr="00F77E9F">
        <w:t>\[\longrightarrow\]</w:t>
      </w:r>
    </w:p>
    <w:p w14:paraId="44AA30B0" w14:textId="77777777" w:rsidR="00CC40A7" w:rsidRPr="00F77E9F" w:rsidRDefault="00CC40A7" w:rsidP="00CC40A7">
      <w:r w:rsidRPr="00F77E9F">
        <w:t>\[\forall a,b \in S, r_p(r_p(a) \oplus b) =_S r_p(a \oplus b) \bigwedge r_p(a \oplus r_p(b)) =_S r_p(a \oplus b)\]</w:t>
      </w:r>
    </w:p>
    <w:p w14:paraId="501AB4F1" w14:textId="77777777" w:rsidR="00CC40A7" w:rsidRPr="00F77E9F" w:rsidRDefault="00CC40A7" w:rsidP="00CC40A7"/>
    <w:p w14:paraId="2B9C55B2" w14:textId="77777777" w:rsidR="00CC40A7" w:rsidRPr="00F77E9F" w:rsidRDefault="00CC40A7" w:rsidP="00CC40A7">
      <w:r w:rsidRPr="00F77E9F">
        <w:t>Detailed proof</w:t>
      </w:r>
      <w:del w:id="960" w:author="Proofed" w:date="2018-06-06T09:15:00Z">
        <w:r w:rsidRPr="00F77E9F" w:rsidDel="00113EC2">
          <w:delText>s</w:delText>
        </w:r>
      </w:del>
      <w:r w:rsidRPr="00F77E9F">
        <w:t xml:space="preserve"> will be presented in the later Coq file, and no more details will be given here.</w:t>
      </w:r>
    </w:p>
    <w:p w14:paraId="279066D5" w14:textId="77777777" w:rsidR="00CC40A7" w:rsidRPr="00F77E9F" w:rsidRDefault="00CC40A7" w:rsidP="00CC40A7"/>
    <w:p w14:paraId="69C5B2B2" w14:textId="77777777" w:rsidR="00CC40A7" w:rsidRPr="00F77E9F" w:rsidRDefault="00CC40A7" w:rsidP="00CC40A7">
      <w:r w:rsidRPr="00F77E9F">
        <w:t>In conjunction with the above proof</w:t>
      </w:r>
      <w:del w:id="961" w:author="Proofed" w:date="2018-06-06T09:15:00Z">
        <w:r w:rsidRPr="00F77E9F" w:rsidDel="00113EC2">
          <w:delText>s</w:delText>
        </w:r>
      </w:del>
      <w:r w:rsidRPr="00F77E9F">
        <w:t xml:space="preserve"> and the universal properties of the previously mentioned additive/multiplicative, we can draw the following conclusions.</w:t>
      </w:r>
    </w:p>
    <w:p w14:paraId="60655524" w14:textId="77777777" w:rsidR="00CC40A7" w:rsidRPr="00F77E9F" w:rsidRDefault="00CC40A7" w:rsidP="00CC40A7"/>
    <w:p w14:paraId="2A80374C" w14:textId="24B7922A" w:rsidR="00CC40A7" w:rsidRPr="00F77E9F" w:rsidRDefault="00CC40A7" w:rsidP="00CC40A7">
      <w:r w:rsidRPr="00F77E9F">
        <w:t>1</w:t>
      </w:r>
      <w:ins w:id="962" w:author="Proofed" w:date="2018-06-06T09:18:00Z">
        <w:r w:rsidR="00F93496">
          <w:t>)</w:t>
        </w:r>
      </w:ins>
      <w:del w:id="963" w:author="Proofed" w:date="2018-06-06T09:18:00Z">
        <w:r w:rsidRPr="00F77E9F" w:rsidDel="00F93496">
          <w:delText>,</w:delText>
        </w:r>
      </w:del>
      <w:r w:rsidRPr="00F77E9F">
        <w:t xml:space="preserve"> For a semiring, if the additive component has the properties of </w:t>
      </w:r>
      <w:ins w:id="964" w:author="Proofed" w:date="2018-06-06T09:16:00Z">
        <w:r w:rsidR="00113EC2">
          <w:t xml:space="preserve">a </w:t>
        </w:r>
      </w:ins>
      <w:r w:rsidRPr="00F77E9F">
        <w:t>preserving order, and the constant $c$ is the identity for the additive component, then the predicate reduction under additive component is classical.</w:t>
      </w:r>
    </w:p>
    <w:p w14:paraId="13D623B2" w14:textId="77777777" w:rsidR="00CC40A7" w:rsidRPr="00F77E9F" w:rsidRDefault="00CC40A7" w:rsidP="00CC40A7"/>
    <w:p w14:paraId="19242946" w14:textId="316F0D61" w:rsidR="00CC40A7" w:rsidRPr="00F77E9F" w:rsidRDefault="00CC40A7" w:rsidP="00CC40A7">
      <w:r w:rsidRPr="00F77E9F">
        <w:t>2</w:t>
      </w:r>
      <w:ins w:id="965" w:author="Proofed" w:date="2018-06-06T09:18:00Z">
        <w:r w:rsidR="00F93496">
          <w:t>)</w:t>
        </w:r>
      </w:ins>
      <w:del w:id="966" w:author="Proofed" w:date="2018-06-06T09:18:00Z">
        <w:r w:rsidRPr="00F77E9F" w:rsidDel="00F93496">
          <w:delText>,</w:delText>
        </w:r>
      </w:del>
      <w:r w:rsidRPr="00F77E9F">
        <w:t xml:space="preserve"> For a semiring, if the multiplicative component has the properties of composition, then the predicate reduction under multiplicative component is classical.</w:t>
      </w:r>
    </w:p>
    <w:p w14:paraId="1B503275" w14:textId="77777777" w:rsidR="00CC40A7" w:rsidRPr="00F77E9F" w:rsidRDefault="00CC40A7" w:rsidP="00CC40A7">
      <w:r w:rsidRPr="00F77E9F">
        <w:t>\subsubsection{Predicate and Associative}</w:t>
      </w:r>
    </w:p>
    <w:p w14:paraId="6EAC65AD" w14:textId="06601180" w:rsidR="00CC40A7" w:rsidRPr="00F77E9F" w:rsidRDefault="00CC40A7" w:rsidP="00CC40A7">
      <w:r w:rsidRPr="00F77E9F">
        <w:t>According to our previous proof, we can draw two methods that make operator</w:t>
      </w:r>
      <w:ins w:id="967" w:author="Proofed" w:date="2018-06-06T09:16:00Z">
        <w:r w:rsidR="00113EC2">
          <w:t>s</w:t>
        </w:r>
      </w:ins>
      <w:r w:rsidRPr="00F77E9F">
        <w:t xml:space="preserve"> keep the associative property under the predicate reduction.</w:t>
      </w:r>
    </w:p>
    <w:p w14:paraId="66C5A05F" w14:textId="77777777" w:rsidR="00CC40A7" w:rsidRPr="00F77E9F" w:rsidRDefault="00CC40A7" w:rsidP="00CC40A7"/>
    <w:p w14:paraId="46A64689" w14:textId="0C611DF4" w:rsidR="00CC40A7" w:rsidRPr="00F77E9F" w:rsidRDefault="00CC40A7" w:rsidP="00CC40A7">
      <w:r w:rsidRPr="00F77E9F">
        <w:t>1</w:t>
      </w:r>
      <w:ins w:id="968" w:author="Proofed" w:date="2018-06-06T09:18:00Z">
        <w:r w:rsidR="00F93496">
          <w:t>)</w:t>
        </w:r>
      </w:ins>
      <w:del w:id="969" w:author="Proofed" w:date="2018-06-06T09:18:00Z">
        <w:r w:rsidRPr="00F77E9F" w:rsidDel="00F93496">
          <w:delText>,</w:delText>
        </w:r>
      </w:del>
      <w:r w:rsidRPr="00F77E9F">
        <w:t xml:space="preserve"> </w:t>
      </w:r>
      <w:ins w:id="970" w:author="Proofed" w:date="2018-06-06T09:16:00Z">
        <w:r w:rsidR="00113EC2">
          <w:t>T</w:t>
        </w:r>
      </w:ins>
      <w:del w:id="971" w:author="Proofed" w:date="2018-06-06T09:16:00Z">
        <w:r w:rsidRPr="00F77E9F" w:rsidDel="00113EC2">
          <w:delText>t</w:delText>
        </w:r>
      </w:del>
      <w:r w:rsidRPr="00F77E9F">
        <w:t xml:space="preserve">he reduced constant $c$ is the identity to the operator, and the operator has the property of </w:t>
      </w:r>
      <w:ins w:id="972" w:author="Proofed" w:date="2018-06-06T09:17:00Z">
        <w:r w:rsidR="00113EC2">
          <w:t xml:space="preserve">the </w:t>
        </w:r>
      </w:ins>
      <w:r w:rsidRPr="00F77E9F">
        <w:t>preserving order.</w:t>
      </w:r>
    </w:p>
    <w:p w14:paraId="73ECD06E" w14:textId="77777777" w:rsidR="00CC40A7" w:rsidRPr="00F77E9F" w:rsidRDefault="00CC40A7" w:rsidP="00CC40A7"/>
    <w:p w14:paraId="5F0503EB" w14:textId="04C6D9B5" w:rsidR="00CC40A7" w:rsidRPr="00F77E9F" w:rsidRDefault="00CC40A7" w:rsidP="00CC40A7">
      <w:r w:rsidRPr="00F77E9F">
        <w:t>2</w:t>
      </w:r>
      <w:ins w:id="973" w:author="Proofed" w:date="2018-06-06T09:18:00Z">
        <w:r w:rsidR="00F93496">
          <w:t>)</w:t>
        </w:r>
      </w:ins>
      <w:del w:id="974" w:author="Proofed" w:date="2018-06-06T09:18:00Z">
        <w:r w:rsidRPr="00F77E9F" w:rsidDel="00F93496">
          <w:delText>,</w:delText>
        </w:r>
      </w:del>
      <w:r w:rsidRPr="00F77E9F">
        <w:t xml:space="preserve"> </w:t>
      </w:r>
      <w:ins w:id="975" w:author="Proofed" w:date="2018-06-06T09:17:00Z">
        <w:r w:rsidR="00113EC2">
          <w:t>T</w:t>
        </w:r>
      </w:ins>
      <w:del w:id="976" w:author="Proofed" w:date="2018-06-06T09:17:00Z">
        <w:r w:rsidRPr="00F77E9F" w:rsidDel="00113EC2">
          <w:delText>t</w:delText>
        </w:r>
      </w:del>
      <w:r w:rsidRPr="00F77E9F">
        <w:t>he operator holds the property of composition.</w:t>
      </w:r>
    </w:p>
    <w:p w14:paraId="5E74473B" w14:textId="77777777" w:rsidR="00CC40A7" w:rsidRPr="00F77E9F" w:rsidRDefault="00CC40A7" w:rsidP="00CC40A7"/>
    <w:p w14:paraId="2DDD7BC0" w14:textId="77777777" w:rsidR="00CC40A7" w:rsidRPr="00F77E9F" w:rsidRDefault="00CC40A7" w:rsidP="00CC40A7">
      <w:r w:rsidRPr="00F77E9F">
        <w:t>The reason is that both can infer that reduction is classical on the operator, and we have shown that classical reduction has the property of retaining associative.</w:t>
      </w:r>
    </w:p>
    <w:p w14:paraId="24E13C02" w14:textId="77777777" w:rsidR="00CC40A7" w:rsidRPr="00F77E9F" w:rsidRDefault="00CC40A7" w:rsidP="00CC40A7"/>
    <w:p w14:paraId="6FC7E899" w14:textId="77777777" w:rsidR="00CC40A7" w:rsidRPr="00F77E9F" w:rsidRDefault="00CC40A7" w:rsidP="00CC40A7">
      <w:r w:rsidRPr="00F77E9F">
        <w:t>However, it is surprising that we have found a third sufficient condition that can prove associative property.</w:t>
      </w:r>
    </w:p>
    <w:p w14:paraId="6333278C" w14:textId="77777777" w:rsidR="00CC40A7" w:rsidRPr="00F77E9F" w:rsidRDefault="00CC40A7" w:rsidP="00CC40A7"/>
    <w:p w14:paraId="3C810A57" w14:textId="5B9AB3D8" w:rsidR="00CC40A7" w:rsidRPr="00F77E9F" w:rsidRDefault="00CC40A7" w:rsidP="00CC40A7">
      <w:r w:rsidRPr="00F77E9F">
        <w:t>3</w:t>
      </w:r>
      <w:ins w:id="977" w:author="Proofed" w:date="2018-06-06T09:18:00Z">
        <w:r w:rsidR="00F93496">
          <w:t>)</w:t>
        </w:r>
      </w:ins>
      <w:del w:id="978" w:author="Proofed" w:date="2018-06-06T09:18:00Z">
        <w:r w:rsidRPr="00F77E9F" w:rsidDel="00F93496">
          <w:delText>,</w:delText>
        </w:r>
      </w:del>
      <w:r w:rsidRPr="00F77E9F">
        <w:t xml:space="preserve"> the reduced constant $c$ is the identity/annihilator to the operator, and the operator has the property of decomposition.</w:t>
      </w:r>
    </w:p>
    <w:p w14:paraId="3D767556" w14:textId="77777777" w:rsidR="00CC40A7" w:rsidRPr="00F77E9F" w:rsidRDefault="00CC40A7" w:rsidP="00CC40A7"/>
    <w:p w14:paraId="048033E5" w14:textId="601D4F40" w:rsidR="00CC40A7" w:rsidRPr="00F77E9F" w:rsidRDefault="00CC40A7" w:rsidP="00CC40A7">
      <w:r w:rsidRPr="00F77E9F">
        <w:lastRenderedPageBreak/>
        <w:t>Because the proof needs too many case analys</w:t>
      </w:r>
      <w:ins w:id="979" w:author="Proofed" w:date="2018-06-06T09:19:00Z">
        <w:r w:rsidR="00F93496">
          <w:t>e</w:t>
        </w:r>
      </w:ins>
      <w:del w:id="980" w:author="Proofed" w:date="2018-06-06T09:19:00Z">
        <w:r w:rsidRPr="00F77E9F" w:rsidDel="00F93496">
          <w:delText>i</w:delText>
        </w:r>
      </w:del>
      <w:r w:rsidRPr="00F77E9F">
        <w:t xml:space="preserve">s, </w:t>
      </w:r>
      <w:del w:id="981" w:author="Proofed" w:date="2018-06-06T09:19:00Z">
        <w:r w:rsidRPr="00F77E9F" w:rsidDel="00F93496">
          <w:delText xml:space="preserve">thus </w:delText>
        </w:r>
      </w:del>
      <w:r w:rsidRPr="00F77E9F">
        <w:t>we only provide the Coq proof version instead of formal mathematical proof.</w:t>
      </w:r>
    </w:p>
    <w:p w14:paraId="45538EE4" w14:textId="77777777" w:rsidR="00CC40A7" w:rsidRPr="00F77E9F" w:rsidRDefault="00CC40A7" w:rsidP="00CC40A7"/>
    <w:p w14:paraId="319D8B3C" w14:textId="6A027C31" w:rsidR="00CC40A7" w:rsidRPr="00F77E9F" w:rsidRDefault="00CC40A7" w:rsidP="00CC40A7">
      <w:r w:rsidRPr="00F77E9F">
        <w:t>Therefore, we summari</w:t>
      </w:r>
      <w:ins w:id="982" w:author="Proofed" w:date="2018-06-06T09:19:00Z">
        <w:r w:rsidR="00F93496">
          <w:t>s</w:t>
        </w:r>
      </w:ins>
      <w:del w:id="983" w:author="Proofed" w:date="2018-06-06T09:19:00Z">
        <w:r w:rsidRPr="00F77E9F" w:rsidDel="00F93496">
          <w:delText>z</w:delText>
        </w:r>
      </w:del>
      <w:r w:rsidRPr="00F77E9F">
        <w:t xml:space="preserve">e the sufficient conditions for a semiring that </w:t>
      </w:r>
      <w:ins w:id="984" w:author="Proofed" w:date="2018-06-06T09:19:00Z">
        <w:r w:rsidR="00F93496">
          <w:t xml:space="preserve">can </w:t>
        </w:r>
      </w:ins>
      <w:del w:id="985" w:author="Proofed" w:date="2018-06-06T09:19:00Z">
        <w:r w:rsidRPr="00F77E9F" w:rsidDel="00F93496">
          <w:delText xml:space="preserve">can be </w:delText>
        </w:r>
      </w:del>
      <w:r w:rsidRPr="00F77E9F">
        <w:t>demonstrate</w:t>
      </w:r>
      <w:del w:id="986" w:author="Proofed" w:date="2018-06-06T09:19:00Z">
        <w:r w:rsidRPr="00F77E9F" w:rsidDel="00F93496">
          <w:delText>d</w:delText>
        </w:r>
      </w:del>
      <w:r w:rsidRPr="00F77E9F">
        <w:t xml:space="preserve"> that the operator is associative under reduction, which further proves that left/right invariant properties are only sufficient conditions for associative rather than sufficient and necessary conditions.</w:t>
      </w:r>
    </w:p>
    <w:p w14:paraId="03F33E70" w14:textId="77777777" w:rsidR="00CC40A7" w:rsidRPr="00F77E9F" w:rsidRDefault="00CC40A7" w:rsidP="00CC40A7">
      <w:r w:rsidRPr="00F77E9F">
        <w:t>\begin{itemize}</w:t>
      </w:r>
    </w:p>
    <w:p w14:paraId="25AF06A9" w14:textId="77777777" w:rsidR="00CC40A7" w:rsidRPr="00F77E9F" w:rsidRDefault="00CC40A7" w:rsidP="00CC40A7">
      <w:r w:rsidRPr="00F77E9F">
        <w:t xml:space="preserve">  \item $c$ is identity for $\oplus$ and $\oplus$ has the property of preserving order (\ref{pr:def:preserve_order}).</w:t>
      </w:r>
    </w:p>
    <w:p w14:paraId="469F4F2C" w14:textId="77777777" w:rsidR="00CC40A7" w:rsidRPr="00F77E9F" w:rsidRDefault="00CC40A7" w:rsidP="00CC40A7">
      <w:r w:rsidRPr="00F77E9F">
        <w:t xml:space="preserve">  \item $\otimes$ has the property of composition (\ref{pr:def:composition}).</w:t>
      </w:r>
    </w:p>
    <w:p w14:paraId="68AD134A" w14:textId="77777777" w:rsidR="00CC40A7" w:rsidRPr="00F77E9F" w:rsidRDefault="00CC40A7" w:rsidP="00CC40A7">
      <w:r w:rsidRPr="00F77E9F">
        <w:t xml:space="preserve">  \item $c$ is identity/annihilator for $\oplus$ and $\oplus$ has the property of decomposition (\ref{pr:def:decomposition}).</w:t>
      </w:r>
    </w:p>
    <w:p w14:paraId="52C9E296" w14:textId="77777777" w:rsidR="00CC40A7" w:rsidRPr="00F77E9F" w:rsidRDefault="00CC40A7" w:rsidP="00CC40A7">
      <w:r w:rsidRPr="00F77E9F">
        <w:t>\end{itemize}</w:t>
      </w:r>
    </w:p>
    <w:p w14:paraId="26067321" w14:textId="77777777" w:rsidR="00CC40A7" w:rsidRPr="00F77E9F" w:rsidRDefault="00CC40A7" w:rsidP="00CC40A7">
      <w:r w:rsidRPr="00F77E9F">
        <w:t>\subsubsection{Predicate and Distributive}</w:t>
      </w:r>
    </w:p>
    <w:p w14:paraId="607B7C46" w14:textId="08468EA2" w:rsidR="00CC40A7" w:rsidRPr="00F77E9F" w:rsidRDefault="00F93496" w:rsidP="00CC40A7">
      <w:ins w:id="987" w:author="Proofed" w:date="2018-06-06T09:20:00Z">
        <w:r>
          <w:t>F</w:t>
        </w:r>
        <w:r w:rsidRPr="00F77E9F">
          <w:t>or a semiring</w:t>
        </w:r>
        <w:r>
          <w:t>,</w:t>
        </w:r>
        <w:r w:rsidRPr="00F77E9F">
          <w:t xml:space="preserve"> </w:t>
        </w:r>
      </w:ins>
      <w:del w:id="988" w:author="Proofed" w:date="2018-06-06T09:20:00Z">
        <w:r w:rsidR="00CC40A7" w:rsidRPr="00F77E9F" w:rsidDel="00F93496">
          <w:delText xml:space="preserve">Like </w:delText>
        </w:r>
      </w:del>
      <w:ins w:id="989" w:author="Proofed" w:date="2018-06-06T09:20:00Z">
        <w:r>
          <w:t>like</w:t>
        </w:r>
        <w:r w:rsidRPr="00F77E9F">
          <w:t xml:space="preserve"> </w:t>
        </w:r>
      </w:ins>
      <w:r w:rsidR="00CC40A7" w:rsidRPr="00F77E9F">
        <w:t xml:space="preserve">associative proof, </w:t>
      </w:r>
      <w:del w:id="990" w:author="Proofed" w:date="2018-06-06T09:20:00Z">
        <w:r w:rsidR="00CC40A7" w:rsidRPr="00F77E9F" w:rsidDel="00F93496">
          <w:delText xml:space="preserve">for a semiring,  </w:delText>
        </w:r>
      </w:del>
      <w:r w:rsidR="00CC40A7" w:rsidRPr="00F77E9F">
        <w:t>if the additive component has the properties of preserving order</w:t>
      </w:r>
      <w:ins w:id="991" w:author="Proofed" w:date="2018-06-06T09:20:00Z">
        <w:r>
          <w:t>,</w:t>
        </w:r>
      </w:ins>
      <w:del w:id="992" w:author="Proofed" w:date="2018-06-06T09:20:00Z">
        <w:r w:rsidR="00CC40A7" w:rsidRPr="00F77E9F" w:rsidDel="00F93496">
          <w:delText>, and</w:delText>
        </w:r>
      </w:del>
      <w:r w:rsidR="00CC40A7" w:rsidRPr="00F77E9F">
        <w:t xml:space="preserve"> the constant $c$ is the identity for the additive component, and the multiplicative component has the properties of composition, then the predicate reduction is classical under the two operators</w:t>
      </w:r>
      <w:ins w:id="993" w:author="Proofed" w:date="2018-06-06T09:20:00Z">
        <w:r>
          <w:t>;</w:t>
        </w:r>
      </w:ins>
      <w:del w:id="994" w:author="Proofed" w:date="2018-06-06T09:20:00Z">
        <w:r w:rsidR="00CC40A7" w:rsidRPr="00F77E9F" w:rsidDel="00F93496">
          <w:delText>,</w:delText>
        </w:r>
      </w:del>
      <w:r w:rsidR="00CC40A7" w:rsidRPr="00F77E9F">
        <w:t xml:space="preserve"> </w:t>
      </w:r>
      <w:commentRangeStart w:id="995"/>
      <w:del w:id="996" w:author="Proofed" w:date="2018-06-06T09:20:00Z">
        <w:r w:rsidR="00CC40A7" w:rsidRPr="00F77E9F" w:rsidDel="00F93496">
          <w:delText xml:space="preserve">which </w:delText>
        </w:r>
      </w:del>
      <w:ins w:id="997" w:author="Proofed" w:date="2018-06-06T09:20:00Z">
        <w:r>
          <w:t>it</w:t>
        </w:r>
        <w:r w:rsidRPr="00F77E9F">
          <w:t xml:space="preserve"> </w:t>
        </w:r>
      </w:ins>
      <w:r w:rsidR="00CC40A7" w:rsidRPr="00F77E9F">
        <w:t>has been prove</w:t>
      </w:r>
      <w:ins w:id="998" w:author="Proofed" w:date="2018-06-06T09:21:00Z">
        <w:r>
          <w:t>n</w:t>
        </w:r>
      </w:ins>
      <w:del w:id="999" w:author="Proofed" w:date="2018-06-06T09:21:00Z">
        <w:r w:rsidR="00CC40A7" w:rsidRPr="00F77E9F" w:rsidDel="00F93496">
          <w:delText>d</w:delText>
        </w:r>
      </w:del>
      <w:r w:rsidR="00CC40A7" w:rsidRPr="00F77E9F">
        <w:t xml:space="preserve"> that </w:t>
      </w:r>
      <w:del w:id="1000" w:author="Proofed" w:date="2018-06-06T09:21:00Z">
        <w:r w:rsidR="00CC40A7" w:rsidRPr="00F77E9F" w:rsidDel="00F93496">
          <w:delText xml:space="preserve">is </w:delText>
        </w:r>
      </w:del>
      <w:r w:rsidR="00CC40A7" w:rsidRPr="00F77E9F">
        <w:t xml:space="preserve">the sufficient condition to the proposition </w:t>
      </w:r>
      <w:ins w:id="1001" w:author="Proofed" w:date="2018-06-06T09:21:00Z">
        <w:r>
          <w:t xml:space="preserve">is </w:t>
        </w:r>
      </w:ins>
      <w:r w:rsidR="00CC40A7" w:rsidRPr="00F77E9F">
        <w:t>that the semiring is left/right distributive under the reduction.</w:t>
      </w:r>
      <w:commentRangeEnd w:id="995"/>
      <w:r>
        <w:rPr>
          <w:rStyle w:val="CommentReference"/>
        </w:rPr>
        <w:commentReference w:id="995"/>
      </w:r>
    </w:p>
    <w:p w14:paraId="7C5B679C" w14:textId="77777777" w:rsidR="00CC40A7" w:rsidRPr="00F77E9F" w:rsidRDefault="00CC40A7" w:rsidP="00CC40A7"/>
    <w:p w14:paraId="59A2D83C" w14:textId="77777777" w:rsidR="00CC40A7" w:rsidRPr="00F77E9F" w:rsidRDefault="00CC40A7" w:rsidP="00CC40A7">
      <w:r w:rsidRPr="00F77E9F">
        <w:t>Also surprising is that we found that if the two operators in a semiring are both decomposition, then the semiring is also distributive under predicate reduction.</w:t>
      </w:r>
    </w:p>
    <w:p w14:paraId="574E6CB5" w14:textId="77777777" w:rsidR="00CC40A7" w:rsidRPr="00F77E9F" w:rsidRDefault="00CC40A7" w:rsidP="00CC40A7"/>
    <w:p w14:paraId="76AD3FB5" w14:textId="70BD06E1" w:rsidR="00CC40A7" w:rsidRPr="00F77E9F" w:rsidRDefault="00CC40A7" w:rsidP="00CC40A7">
      <w:r w:rsidRPr="00F77E9F">
        <w:t xml:space="preserve">We take the left distributive property as an example, $\forall a,b,c \in S,$ we get the </w:t>
      </w:r>
      <w:del w:id="1002" w:author="Proofed" w:date="2018-06-06T09:22:00Z">
        <w:r w:rsidRPr="00F77E9F" w:rsidDel="00F93496">
          <w:delText>left hand</w:delText>
        </w:r>
      </w:del>
      <w:ins w:id="1003" w:author="Proofed" w:date="2018-06-06T09:22:00Z">
        <w:r w:rsidR="00F93496" w:rsidRPr="00F77E9F">
          <w:t>left-hand</w:t>
        </w:r>
      </w:ins>
      <w:r w:rsidRPr="00F77E9F">
        <w:t xml:space="preserve"> side of the equality $r_p(r_p(a) \otimes r_p(r_p(r_p(b) \oplus r_p(c))))$</w:t>
      </w:r>
    </w:p>
    <w:p w14:paraId="6F71E86E" w14:textId="77777777" w:rsidR="00CC40A7" w:rsidRPr="00F77E9F" w:rsidRDefault="00CC40A7" w:rsidP="00CC40A7"/>
    <w:p w14:paraId="7FEEB087" w14:textId="77777777" w:rsidR="00CC40A7" w:rsidRPr="00F77E9F" w:rsidRDefault="00CC40A7" w:rsidP="00CC40A7">
      <w:r w:rsidRPr="00F77E9F">
        <w:t>If any of a, b, c satisfies predicate $P$, the result is definite, and the distributive property remains after reduction.</w:t>
      </w:r>
    </w:p>
    <w:p w14:paraId="02F732E4" w14:textId="77777777" w:rsidR="00CC40A7" w:rsidRPr="00F77E9F" w:rsidRDefault="00CC40A7" w:rsidP="00CC40A7"/>
    <w:p w14:paraId="60681471" w14:textId="313A9237" w:rsidR="00CC40A7" w:rsidRPr="00F77E9F" w:rsidRDefault="00CC40A7" w:rsidP="00CC40A7">
      <w:r w:rsidRPr="00F77E9F">
        <w:t>The most critical problem is that a, b, and c alone do</w:t>
      </w:r>
      <w:del w:id="1004" w:author="Proofed" w:date="2018-06-06T09:22:00Z">
        <w:r w:rsidRPr="00F77E9F" w:rsidDel="00F93496">
          <w:delText>es</w:delText>
        </w:r>
      </w:del>
      <w:r w:rsidRPr="00F77E9F">
        <w:t xml:space="preserve"> not satisfy predicate $P$, but $a \otimes b$ or $a \otimes c$ does. However, because we</w:t>
      </w:r>
      <w:ins w:id="1005" w:author="Proofed" w:date="2018-06-06T09:22:00Z">
        <w:r w:rsidR="00F93496">
          <w:t xml:space="preserve"> hav</w:t>
        </w:r>
      </w:ins>
      <w:del w:id="1006" w:author="Proofed" w:date="2018-06-06T09:22:00Z">
        <w:r w:rsidRPr="00F77E9F" w:rsidDel="00F93496">
          <w:delText>'v</w:delText>
        </w:r>
      </w:del>
      <w:r w:rsidRPr="00F77E9F">
        <w:t>e assumed that both operator</w:t>
      </w:r>
      <w:ins w:id="1007" w:author="Proofed" w:date="2018-06-06T09:22:00Z">
        <w:r w:rsidR="00F93496">
          <w:t>s</w:t>
        </w:r>
      </w:ins>
      <w:r w:rsidRPr="00F77E9F">
        <w:t xml:space="preserve"> are decomposition</w:t>
      </w:r>
      <w:ins w:id="1008" w:author="Proofed" w:date="2018-06-06T09:22:00Z">
        <w:r w:rsidR="00F93496">
          <w:t>s</w:t>
        </w:r>
      </w:ins>
      <w:r w:rsidRPr="00F77E9F">
        <w:t xml:space="preserve">, </w:t>
      </w:r>
      <w:del w:id="1009" w:author="Proofed" w:date="2018-06-06T09:22:00Z">
        <w:r w:rsidRPr="00F77E9F" w:rsidDel="00F93496">
          <w:delText xml:space="preserve">which </w:delText>
        </w:r>
      </w:del>
      <w:ins w:id="1010" w:author="Proofed" w:date="2018-06-06T09:22:00Z">
        <w:r w:rsidR="00F93496">
          <w:t xml:space="preserve">this </w:t>
        </w:r>
      </w:ins>
      <w:r w:rsidRPr="00F77E9F">
        <w:t>completely eliminate</w:t>
      </w:r>
      <w:ins w:id="1011" w:author="Proofed" w:date="2018-06-06T09:22:00Z">
        <w:r w:rsidR="00F93496">
          <w:t>s</w:t>
        </w:r>
      </w:ins>
      <w:r w:rsidRPr="00F77E9F">
        <w:t xml:space="preserve"> the occurrence of such things. This means that if $\not P(a)$, $\not P(b)$, $\not P(c)$, then $\not P(a \otimes b)$ and $\not P(a \otimes c)$, which leads to the property of </w:t>
      </w:r>
      <w:ins w:id="1012" w:author="Proofed" w:date="2018-06-06T09:23:00Z">
        <w:r w:rsidR="00F93496">
          <w:t xml:space="preserve">the </w:t>
        </w:r>
      </w:ins>
      <w:r w:rsidRPr="00F77E9F">
        <w:t>left distributive.</w:t>
      </w:r>
    </w:p>
    <w:p w14:paraId="13E51510" w14:textId="77777777" w:rsidR="00CC40A7" w:rsidRPr="00F77E9F" w:rsidRDefault="00CC40A7" w:rsidP="00CC40A7"/>
    <w:p w14:paraId="5665C168" w14:textId="72523718" w:rsidR="00CC40A7" w:rsidRPr="00F77E9F" w:rsidRDefault="00CC40A7" w:rsidP="00CC40A7">
      <w:r w:rsidRPr="00F77E9F">
        <w:t xml:space="preserve">Similar proof is constructed for </w:t>
      </w:r>
      <w:ins w:id="1013" w:author="Proofed" w:date="2018-06-06T09:23:00Z">
        <w:r w:rsidR="00F93496">
          <w:t xml:space="preserve">the </w:t>
        </w:r>
      </w:ins>
      <w:r w:rsidRPr="00F77E9F">
        <w:t xml:space="preserve">right distributive. This means that apart from the classical reduction, we also find another way to prove distributive, </w:t>
      </w:r>
      <w:del w:id="1014" w:author="Proofed" w:date="2018-06-06T09:23:00Z">
        <w:r w:rsidRPr="00F77E9F" w:rsidDel="00F93496">
          <w:delText>just like</w:delText>
        </w:r>
      </w:del>
      <w:ins w:id="1015" w:author="Proofed" w:date="2018-06-06T09:23:00Z">
        <w:r w:rsidR="00F93496">
          <w:t>such as</w:t>
        </w:r>
      </w:ins>
      <w:r w:rsidRPr="00F77E9F">
        <w:t xml:space="preserve"> associative.</w:t>
      </w:r>
    </w:p>
    <w:p w14:paraId="18B98E45" w14:textId="77777777" w:rsidR="00CC40A7" w:rsidRPr="00F77E9F" w:rsidRDefault="00CC40A7" w:rsidP="00CC40A7"/>
    <w:p w14:paraId="2193BE97" w14:textId="77777777" w:rsidR="00CC40A7" w:rsidRPr="00F77E9F" w:rsidRDefault="00CC40A7" w:rsidP="00CC40A7">
      <w:r w:rsidRPr="00F77E9F">
        <w:t>\subsubsection{Summary for Predicate Reduction}</w:t>
      </w:r>
    </w:p>
    <w:p w14:paraId="3C03724F" w14:textId="77777777" w:rsidR="00CC40A7" w:rsidRPr="00F77E9F" w:rsidRDefault="00CC40A7" w:rsidP="00CC40A7">
      <w:r w:rsidRPr="00F77E9F">
        <w:t xml:space="preserve">We now make a small summary of our definition of predicate reduction. </w:t>
      </w:r>
    </w:p>
    <w:p w14:paraId="6B45172A" w14:textId="57189545" w:rsidR="00CC40A7" w:rsidRPr="00F77E9F" w:rsidRDefault="00CC40A7" w:rsidP="00CC40A7">
      <w:r w:rsidRPr="00F77E9F">
        <w:t>In the process of our later constructing/reasoning predicate reduction instance, we need to consider the following things</w:t>
      </w:r>
      <w:ins w:id="1016" w:author="Proofed" w:date="2018-06-06T09:24:00Z">
        <w:r w:rsidR="00F93496">
          <w:t>:</w:t>
        </w:r>
      </w:ins>
      <w:del w:id="1017" w:author="Proofed" w:date="2018-06-06T09:24:00Z">
        <w:r w:rsidRPr="00F77E9F" w:rsidDel="00F93496">
          <w:delText>.</w:delText>
        </w:r>
      </w:del>
    </w:p>
    <w:p w14:paraId="549697A0" w14:textId="77777777" w:rsidR="00CC40A7" w:rsidRPr="00F77E9F" w:rsidRDefault="00CC40A7" w:rsidP="00CC40A7">
      <w:r w:rsidRPr="00F77E9F">
        <w:t>\begin{itemize}</w:t>
      </w:r>
    </w:p>
    <w:p w14:paraId="3043A839" w14:textId="77777777" w:rsidR="00CC40A7" w:rsidRPr="00F77E9F" w:rsidRDefault="00CC40A7" w:rsidP="00CC40A7">
      <w:r w:rsidRPr="00F77E9F">
        <w:t xml:space="preserve">  \item reasoning the $P\_true$ property (\ref{pr:proof:p_true})</w:t>
      </w:r>
      <w:del w:id="1018" w:author="Proofed" w:date="2018-06-06T09:24:00Z">
        <w:r w:rsidRPr="00F77E9F" w:rsidDel="00F93496">
          <w:delText>.</w:delText>
        </w:r>
      </w:del>
    </w:p>
    <w:p w14:paraId="2E99570B" w14:textId="77777777" w:rsidR="00CC40A7" w:rsidRPr="00F77E9F" w:rsidRDefault="00CC40A7" w:rsidP="00CC40A7">
      <w:r w:rsidRPr="00F77E9F">
        <w:t xml:space="preserve">  \item reasoning the $P\_congruence$ property (\ref{pr:proof:p_cong})</w:t>
      </w:r>
      <w:del w:id="1019" w:author="Proofed" w:date="2018-06-06T09:24:00Z">
        <w:r w:rsidRPr="00F77E9F" w:rsidDel="00F93496">
          <w:delText>.</w:delText>
        </w:r>
      </w:del>
    </w:p>
    <w:p w14:paraId="4BAD0DA6" w14:textId="77777777" w:rsidR="00CC40A7" w:rsidRPr="00F77E9F" w:rsidRDefault="00CC40A7" w:rsidP="00CC40A7">
      <w:r w:rsidRPr="00F77E9F">
        <w:t xml:space="preserve">  \item checking whether $c$ is the identity/annihilator for $\oplus^r$/$\otimes^r$ or not</w:t>
      </w:r>
      <w:del w:id="1020" w:author="Proofed" w:date="2018-06-06T09:24:00Z">
        <w:r w:rsidRPr="00F77E9F" w:rsidDel="00F93496">
          <w:delText>.</w:delText>
        </w:r>
      </w:del>
    </w:p>
    <w:p w14:paraId="48F16C2D" w14:textId="77777777" w:rsidR="00CC40A7" w:rsidRPr="00F77E9F" w:rsidRDefault="00CC40A7" w:rsidP="00CC40A7">
      <w:r w:rsidRPr="00F77E9F">
        <w:lastRenderedPageBreak/>
        <w:t xml:space="preserve">  \item reasoning the properties of decomposition (\ref{pr:def:decomposition}), composition (\ref{pr:def:composition}) and preserving order (\ref{pr:def:preserve_order}) for both operator</w:t>
      </w:r>
      <w:del w:id="1021" w:author="Proofed" w:date="2018-06-06T09:24:00Z">
        <w:r w:rsidRPr="00F77E9F" w:rsidDel="00F93496">
          <w:delText>.</w:delText>
        </w:r>
      </w:del>
    </w:p>
    <w:p w14:paraId="70CFD023" w14:textId="77777777" w:rsidR="00CC40A7" w:rsidRPr="00F77E9F" w:rsidRDefault="00CC40A7" w:rsidP="00CC40A7">
      <w:r w:rsidRPr="00F77E9F">
        <w:t xml:space="preserve">  \item reasoning the associative property if the reduction is not classical</w:t>
      </w:r>
      <w:del w:id="1022" w:author="Proofed" w:date="2018-06-06T09:24:00Z">
        <w:r w:rsidRPr="00F77E9F" w:rsidDel="00F93496">
          <w:delText>.</w:delText>
        </w:r>
      </w:del>
    </w:p>
    <w:p w14:paraId="6F70CE17" w14:textId="1FF7C22D" w:rsidR="00CC40A7" w:rsidRPr="00F77E9F" w:rsidRDefault="00CC40A7" w:rsidP="00CC40A7">
      <w:r w:rsidRPr="00F77E9F">
        <w:t xml:space="preserve">  \item reasoning the distributive </w:t>
      </w:r>
      <w:del w:id="1023" w:author="Proofed" w:date="2018-06-06T09:24:00Z">
        <w:r w:rsidRPr="00F77E9F" w:rsidDel="00F93496">
          <w:delText>proeprty</w:delText>
        </w:r>
      </w:del>
      <w:ins w:id="1024" w:author="Proofed" w:date="2018-06-06T09:24:00Z">
        <w:r w:rsidR="00F93496" w:rsidRPr="00F77E9F">
          <w:t>property</w:t>
        </w:r>
      </w:ins>
      <w:r w:rsidRPr="00F77E9F">
        <w:t xml:space="preserve"> if the reduction is not </w:t>
      </w:r>
      <w:del w:id="1025" w:author="Proofed" w:date="2018-06-06T09:24:00Z">
        <w:r w:rsidRPr="00F77E9F" w:rsidDel="00F93496">
          <w:delText>classcal</w:delText>
        </w:r>
      </w:del>
      <w:ins w:id="1026" w:author="Proofed" w:date="2018-06-06T09:24:00Z">
        <w:r w:rsidR="00F93496" w:rsidRPr="00F77E9F">
          <w:t>classical</w:t>
        </w:r>
      </w:ins>
      <w:del w:id="1027" w:author="Proofed" w:date="2018-06-06T09:24:00Z">
        <w:r w:rsidRPr="00F77E9F" w:rsidDel="00F93496">
          <w:delText>.</w:delText>
        </w:r>
      </w:del>
    </w:p>
    <w:p w14:paraId="559F4077" w14:textId="77777777" w:rsidR="00CC40A7" w:rsidRPr="00F77E9F" w:rsidRDefault="00CC40A7" w:rsidP="00CC40A7">
      <w:r w:rsidRPr="00F77E9F">
        <w:t>\end{itemize}</w:t>
      </w:r>
    </w:p>
    <w:p w14:paraId="5978F5A9" w14:textId="77777777" w:rsidR="00CC40A7" w:rsidRPr="00F77E9F" w:rsidRDefault="00CC40A7" w:rsidP="00CC40A7"/>
    <w:p w14:paraId="10754BD5" w14:textId="77777777" w:rsidR="00CC40A7" w:rsidRPr="00F77E9F" w:rsidRDefault="00CC40A7" w:rsidP="00CC40A7">
      <w:r w:rsidRPr="00F77E9F">
        <w:t>\section{Path Problem Construction}</w:t>
      </w:r>
    </w:p>
    <w:p w14:paraId="7EEAF262" w14:textId="297CEEFF" w:rsidR="00CC40A7" w:rsidRPr="00F77E9F" w:rsidRDefault="00CC40A7" w:rsidP="00CC40A7">
      <w:r w:rsidRPr="00F77E9F">
        <w:t xml:space="preserve">After the general reasoning of predicate reduction, we used predicate reduction to define three concrete reductions. These three reductions will be used in the construction of our final path problem semiring in </w:t>
      </w:r>
      <w:del w:id="1028" w:author="Proofed" w:date="2018-06-06T09:25:00Z">
        <w:r w:rsidRPr="00F77E9F" w:rsidDel="00F93496">
          <w:delText>the this</w:delText>
        </w:r>
      </w:del>
      <w:ins w:id="1029" w:author="Proofed" w:date="2018-06-06T09:25:00Z">
        <w:r w:rsidR="00F93496" w:rsidRPr="00F77E9F">
          <w:t>this</w:t>
        </w:r>
      </w:ins>
      <w:r w:rsidRPr="00F77E9F">
        <w:t xml:space="preserve"> section, and we will </w:t>
      </w:r>
      <w:del w:id="1030" w:author="Proofed" w:date="2018-06-06T09:25:00Z">
        <w:r w:rsidRPr="00F77E9F" w:rsidDel="00F93496">
          <w:delText xml:space="preserve">do </w:delText>
        </w:r>
      </w:del>
      <w:ins w:id="1031" w:author="Proofed" w:date="2018-06-06T09:25:00Z">
        <w:r w:rsidR="00F93496">
          <w:t>carry out</w:t>
        </w:r>
        <w:r w:rsidR="00F93496" w:rsidRPr="00F77E9F">
          <w:t xml:space="preserve"> </w:t>
        </w:r>
      </w:ins>
      <w:r w:rsidRPr="00F77E9F">
        <w:t xml:space="preserve">detailed reasoning on these three reductions. </w:t>
      </w:r>
    </w:p>
    <w:p w14:paraId="166188CC" w14:textId="6C9D4441" w:rsidR="00CC40A7" w:rsidRPr="00F77E9F" w:rsidRDefault="00CC40A7" w:rsidP="00CC40A7">
      <w:r w:rsidRPr="00F77E9F">
        <w:t xml:space="preserve">\subsection{Min Plus </w:t>
      </w:r>
      <w:del w:id="1032" w:author="Proofed" w:date="2018-06-06T09:25:00Z">
        <w:r w:rsidRPr="00F77E9F" w:rsidDel="00F93496">
          <w:delText>With</w:delText>
        </w:r>
      </w:del>
      <w:ins w:id="1033" w:author="Proofed" w:date="2018-06-06T09:25:00Z">
        <w:r w:rsidR="00F93496" w:rsidRPr="00F77E9F">
          <w:t>with</w:t>
        </w:r>
      </w:ins>
      <w:r w:rsidRPr="00F77E9F">
        <w:t xml:space="preserve"> Ceiling Reduction}</w:t>
      </w:r>
    </w:p>
    <w:p w14:paraId="36C9C2DE" w14:textId="115BAB98" w:rsidR="00CC40A7" w:rsidRPr="00F77E9F" w:rsidRDefault="00CC40A7" w:rsidP="00CC40A7">
      <w:r w:rsidRPr="00F77E9F">
        <w:t>Here we define a reduction based on predicate reduction, which we will use in constructing the final semiring</w:t>
      </w:r>
      <w:ins w:id="1034" w:author="Proofed" w:date="2018-06-06T09:25:00Z">
        <w:r w:rsidR="00F93496">
          <w:t>;</w:t>
        </w:r>
      </w:ins>
      <w:del w:id="1035" w:author="Proofed" w:date="2018-06-06T09:25:00Z">
        <w:r w:rsidRPr="00F77E9F" w:rsidDel="00F93496">
          <w:delText>,</w:delText>
        </w:r>
      </w:del>
      <w:r w:rsidRPr="00F77E9F">
        <w:t xml:space="preserve"> </w:t>
      </w:r>
      <w:ins w:id="1036" w:author="Proofed" w:date="2018-06-06T09:25:00Z">
        <w:r w:rsidR="00F93496">
          <w:t xml:space="preserve">it </w:t>
        </w:r>
      </w:ins>
      <w:r w:rsidRPr="00F77E9F">
        <w:t xml:space="preserve">is working on $(\mathbb{N},min,+)$, the first part of the path problem. </w:t>
      </w:r>
    </w:p>
    <w:p w14:paraId="7545806F" w14:textId="2E04EE13" w:rsidR="00CC40A7" w:rsidRPr="00F77E9F" w:rsidRDefault="00CC40A7" w:rsidP="00CC40A7">
      <w:r w:rsidRPr="00F77E9F">
        <w:t xml:space="preserve">As </w:t>
      </w:r>
      <w:del w:id="1037" w:author="Proofed" w:date="2018-06-06T09:25:00Z">
        <w:r w:rsidRPr="00F77E9F" w:rsidDel="00F93496">
          <w:delText>we mentioned in the early section</w:delText>
        </w:r>
      </w:del>
      <w:ins w:id="1038" w:author="Proofed" w:date="2018-06-06T09:25:00Z">
        <w:r w:rsidR="00F93496">
          <w:t>pre</w:t>
        </w:r>
      </w:ins>
      <w:ins w:id="1039" w:author="Proofed" w:date="2018-06-06T09:26:00Z">
        <w:r w:rsidR="00F93496">
          <w:t>viously mentioned</w:t>
        </w:r>
      </w:ins>
      <w:r w:rsidRPr="00F77E9F">
        <w:t xml:space="preserve">, our path problem is represented by a tuple $(d,P)$, which represents the path problem with </w:t>
      </w:r>
      <w:ins w:id="1040" w:author="Proofed" w:date="2018-06-06T09:26:00Z">
        <w:r w:rsidR="00F93496">
          <w:t xml:space="preserve">a </w:t>
        </w:r>
      </w:ins>
      <w:r w:rsidRPr="00F77E9F">
        <w:t xml:space="preserve">path. </w:t>
      </w:r>
    </w:p>
    <w:p w14:paraId="065D0E99" w14:textId="77777777" w:rsidR="00CC40A7" w:rsidRPr="00F77E9F" w:rsidRDefault="00CC40A7" w:rsidP="00CC40A7">
      <w:r w:rsidRPr="00F77E9F">
        <w:t xml:space="preserve">The distance in our path is calculated by $(\mathbb{N},min,+)$ semiring. </w:t>
      </w:r>
    </w:p>
    <w:p w14:paraId="3B05C931" w14:textId="568815E8" w:rsidR="00CC40A7" w:rsidRPr="00F77E9F" w:rsidRDefault="00CC40A7" w:rsidP="00CC40A7">
      <w:r w:rsidRPr="00F77E9F">
        <w:t>However, sometimes the distance is too long, which may lead to some crucial problem</w:t>
      </w:r>
      <w:ins w:id="1041" w:author="Proofed" w:date="2018-06-06T09:26:00Z">
        <w:r w:rsidR="00F93496">
          <w:t>s</w:t>
        </w:r>
      </w:ins>
      <w:r w:rsidRPr="00F77E9F">
        <w:t xml:space="preserve"> during the calculation (for example, an infinite loop in </w:t>
      </w:r>
      <w:ins w:id="1042" w:author="Proofed" w:date="2018-06-06T09:26:00Z">
        <w:r w:rsidR="00F93496">
          <w:t xml:space="preserve">the </w:t>
        </w:r>
      </w:ins>
      <w:r w:rsidRPr="00F77E9F">
        <w:t>calculation). In addition, we will also consider limiting the length of the path in real</w:t>
      </w:r>
      <w:ins w:id="1043" w:author="Proofed" w:date="2018-06-06T09:26:00Z">
        <w:r w:rsidR="00F93496">
          <w:t>-</w:t>
        </w:r>
      </w:ins>
      <w:del w:id="1044" w:author="Proofed" w:date="2018-06-06T09:26:00Z">
        <w:r w:rsidRPr="00F77E9F" w:rsidDel="00F93496">
          <w:delText xml:space="preserve"> </w:delText>
        </w:r>
      </w:del>
      <w:r w:rsidRPr="00F77E9F">
        <w:t xml:space="preserve">world problems and </w:t>
      </w:r>
      <w:ins w:id="1045" w:author="Proofed" w:date="2018-06-06T09:26:00Z">
        <w:r w:rsidR="00F93496">
          <w:t>we will not co</w:t>
        </w:r>
      </w:ins>
      <w:ins w:id="1046" w:author="Proofed" w:date="2018-06-06T09:27:00Z">
        <w:r w:rsidR="00F93496">
          <w:t xml:space="preserve">nsider </w:t>
        </w:r>
      </w:ins>
      <w:r w:rsidRPr="00F77E9F">
        <w:t>long paths (path</w:t>
      </w:r>
      <w:ins w:id="1047" w:author="Proofed" w:date="2018-06-06T09:26:00Z">
        <w:r w:rsidR="00F93496">
          <w:t>s</w:t>
        </w:r>
      </w:ins>
      <w:r w:rsidRPr="00F77E9F">
        <w:t xml:space="preserve"> with </w:t>
      </w:r>
      <w:ins w:id="1048" w:author="Proofed" w:date="2018-06-06T09:26:00Z">
        <w:r w:rsidR="00F93496">
          <w:t xml:space="preserve">a </w:t>
        </w:r>
      </w:ins>
      <w:r w:rsidRPr="00F77E9F">
        <w:t>long distance)</w:t>
      </w:r>
      <w:del w:id="1049" w:author="Proofed" w:date="2018-06-06T09:27:00Z">
        <w:r w:rsidRPr="00F77E9F" w:rsidDel="00F93496">
          <w:delText xml:space="preserve"> will not be considered by us</w:delText>
        </w:r>
      </w:del>
      <w:r w:rsidRPr="00F77E9F">
        <w:t xml:space="preserve">. </w:t>
      </w:r>
    </w:p>
    <w:p w14:paraId="68042CD2" w14:textId="13263260" w:rsidR="00CC40A7" w:rsidRPr="00F77E9F" w:rsidRDefault="00CC40A7" w:rsidP="00CC40A7">
      <w:del w:id="1050" w:author="Proofed" w:date="2018-06-06T09:26:00Z">
        <w:r w:rsidRPr="00F77E9F" w:rsidDel="00F93496">
          <w:delText>So</w:delText>
        </w:r>
      </w:del>
      <w:ins w:id="1051" w:author="Proofed" w:date="2018-06-06T09:26:00Z">
        <w:r w:rsidR="00F93496" w:rsidRPr="00F77E9F">
          <w:t>So,</w:t>
        </w:r>
      </w:ins>
      <w:r w:rsidRPr="00F77E9F">
        <w:t xml:space="preserve"> we can define a reduction that will reduce all long path distance</w:t>
      </w:r>
      <w:ins w:id="1052" w:author="Proofed" w:date="2018-06-06T09:28:00Z">
        <w:r w:rsidR="00F93496">
          <w:t>s</w:t>
        </w:r>
      </w:ins>
      <w:r w:rsidRPr="00F77E9F">
        <w:t xml:space="preserve"> in</w:t>
      </w:r>
      <w:del w:id="1053" w:author="Proofed" w:date="2018-06-06T09:28:00Z">
        <w:r w:rsidRPr="00F77E9F" w:rsidDel="00F93496">
          <w:delText>to</w:delText>
        </w:r>
      </w:del>
      <w:r w:rsidRPr="00F77E9F">
        <w:t xml:space="preserve"> one element, </w:t>
      </w:r>
      <w:del w:id="1054" w:author="Proofed" w:date="2018-06-06T09:27:00Z">
        <w:r w:rsidRPr="00F77E9F" w:rsidDel="00F93496">
          <w:delText xml:space="preserve">in </w:delText>
        </w:r>
      </w:del>
      <w:r w:rsidRPr="00F77E9F">
        <w:t xml:space="preserve">which we call </w:t>
      </w:r>
      <w:ins w:id="1055" w:author="Proofed" w:date="2018-06-06T09:27:00Z">
        <w:r w:rsidR="00F93496">
          <w:t>‘</w:t>
        </w:r>
      </w:ins>
      <w:del w:id="1056" w:author="Proofed" w:date="2018-06-06T09:27:00Z">
        <w:r w:rsidRPr="00F77E9F" w:rsidDel="00F93496">
          <w:delText>it c</w:delText>
        </w:r>
      </w:del>
      <w:ins w:id="1057" w:author="Proofed" w:date="2018-06-06T09:27:00Z">
        <w:r w:rsidR="00F93496">
          <w:t>c</w:t>
        </w:r>
      </w:ins>
      <w:r w:rsidRPr="00F77E9F">
        <w:t>eiling</w:t>
      </w:r>
      <w:ins w:id="1058" w:author="Proofed" w:date="2018-06-06T09:27:00Z">
        <w:r w:rsidR="00F93496">
          <w:t>’</w:t>
        </w:r>
      </w:ins>
      <w:r w:rsidRPr="00F77E9F">
        <w:t xml:space="preserve">, and the reduction semiring problem is called min plus with </w:t>
      </w:r>
      <w:ins w:id="1059" w:author="Proofed" w:date="2018-06-06T09:27:00Z">
        <w:r w:rsidR="00F93496">
          <w:t xml:space="preserve">a </w:t>
        </w:r>
      </w:ins>
      <w:r w:rsidRPr="00F77E9F">
        <w:t>ceiling problem. \e{pr:def:min_plus_ceiling}{\forall n \in \mathbb{N}, r_c(n) = \left\{</w:t>
      </w:r>
    </w:p>
    <w:p w14:paraId="03387432" w14:textId="77777777" w:rsidR="00CC40A7" w:rsidRPr="00F77E9F" w:rsidRDefault="00CC40A7" w:rsidP="00CC40A7">
      <w:r w:rsidRPr="00F77E9F">
        <w:t>\begin{aligned}</w:t>
      </w:r>
    </w:p>
    <w:p w14:paraId="27CE57F7" w14:textId="77777777" w:rsidR="00CC40A7" w:rsidRPr="00F77E9F" w:rsidRDefault="00CC40A7" w:rsidP="00CC40A7">
      <w:r w:rsidRPr="00F77E9F">
        <w:t>ceiling &amp;  &amp; n \geq ceiling \\</w:t>
      </w:r>
    </w:p>
    <w:p w14:paraId="3211623F" w14:textId="77777777" w:rsidR="00CC40A7" w:rsidRPr="00F77E9F" w:rsidRDefault="00CC40A7" w:rsidP="00CC40A7">
      <w:r w:rsidRPr="00F77E9F">
        <w:t xml:space="preserve">n &amp;  &amp; otherwise </w:t>
      </w:r>
    </w:p>
    <w:p w14:paraId="5FF2C840" w14:textId="77777777" w:rsidR="00CC40A7" w:rsidRPr="00F77E9F" w:rsidRDefault="00CC40A7" w:rsidP="00CC40A7">
      <w:r w:rsidRPr="00F77E9F">
        <w:t>\end{aligned}</w:t>
      </w:r>
    </w:p>
    <w:p w14:paraId="7FF93662" w14:textId="77777777" w:rsidR="00CC40A7" w:rsidRPr="00F77E9F" w:rsidRDefault="00CC40A7" w:rsidP="00CC40A7">
      <w:r w:rsidRPr="00F77E9F">
        <w:t>\right.} and the predicate here is that \[P : \forall n \in \mathbb{N}, n \geq ceiling\]</w:t>
      </w:r>
    </w:p>
    <w:p w14:paraId="16A84677" w14:textId="77777777" w:rsidR="00CC40A7" w:rsidRPr="00F77E9F" w:rsidRDefault="00CC40A7" w:rsidP="00CC40A7"/>
    <w:p w14:paraId="50A3F642" w14:textId="77777777" w:rsidR="00CC40A7" w:rsidRPr="00F77E9F" w:rsidRDefault="00CC40A7" w:rsidP="00CC40A7">
      <w:r w:rsidRPr="00F77E9F">
        <w:t>Next, based on the steps we mentioned in the predicate reduction, we perform one-by-one reasoning on the ceiling predicate that we have defined.</w:t>
      </w:r>
    </w:p>
    <w:p w14:paraId="3D2B1034" w14:textId="77777777" w:rsidR="00CC40A7" w:rsidRPr="00F77E9F" w:rsidRDefault="00CC40A7" w:rsidP="00CC40A7"/>
    <w:p w14:paraId="381966A5" w14:textId="77777777" w:rsidR="00CC40A7" w:rsidRPr="00F77E9F" w:rsidRDefault="00CC40A7" w:rsidP="00CC40A7">
      <w:r w:rsidRPr="00F77E9F">
        <w:t>P\_true: it is obvious that $P(ceiling)$ because $ceiling \leq ceiling$.</w:t>
      </w:r>
    </w:p>
    <w:p w14:paraId="418393EB" w14:textId="77777777" w:rsidR="00CC40A7" w:rsidRPr="00F77E9F" w:rsidRDefault="00CC40A7" w:rsidP="00CC40A7"/>
    <w:p w14:paraId="6FCE7F40" w14:textId="4C9870E3" w:rsidR="00CC40A7" w:rsidRPr="00F77E9F" w:rsidRDefault="00CC40A7" w:rsidP="00CC40A7">
      <w:r w:rsidRPr="00F77E9F">
        <w:t xml:space="preserve">P\_congruence: it is also obvious because we are living in </w:t>
      </w:r>
      <w:ins w:id="1060" w:author="Proofed" w:date="2018-06-06T09:28:00Z">
        <w:r w:rsidR="00CE05DE">
          <w:t>a</w:t>
        </w:r>
      </w:ins>
      <w:del w:id="1061" w:author="Proofed" w:date="2018-06-06T09:28:00Z">
        <w:r w:rsidRPr="00F77E9F" w:rsidDel="00CE05DE">
          <w:delText>the</w:delText>
        </w:r>
      </w:del>
      <w:r w:rsidRPr="00F77E9F">
        <w:t xml:space="preserve"> world of natural number, which means \[\forall a,b \in \mathbb{N}, a = b \wedge a \leq ceiling \rightarrow b \leq ceiling\]</w:t>
      </w:r>
    </w:p>
    <w:p w14:paraId="5FF4B521" w14:textId="77777777" w:rsidR="00CC40A7" w:rsidRPr="00F77E9F" w:rsidRDefault="00CC40A7" w:rsidP="00CC40A7"/>
    <w:p w14:paraId="49D5AEFF" w14:textId="77777777" w:rsidR="00CC40A7" w:rsidRPr="00F77E9F" w:rsidRDefault="00CC40A7" w:rsidP="00CC40A7">
      <w:r w:rsidRPr="00F77E9F">
        <w:t>Ceiling is the identity for $min^r$ operator, because in our reduced problem set, the scope of natural number element will be limited into $[0,ceiling]$ (all the number that is greater than $ceiling$ will be reduced to $ceiling$ due to our reduction definition). This means that $ceiling$ is the biggest element in our problem set, which means \[\forall a \in r(\mathbb{N}), min^r (a,ceiling) = min^r(ceiling,a) = a\]</w:t>
      </w:r>
    </w:p>
    <w:p w14:paraId="25A737B8" w14:textId="77777777" w:rsidR="00CC40A7" w:rsidRPr="00F77E9F" w:rsidRDefault="00CC40A7" w:rsidP="00CC40A7"/>
    <w:p w14:paraId="1B114179" w14:textId="277DC919" w:rsidR="00CC40A7" w:rsidRPr="00F77E9F" w:rsidRDefault="00CC40A7" w:rsidP="00CC40A7">
      <w:r w:rsidRPr="00F77E9F">
        <w:t xml:space="preserve">Ceiling is the annihilator for $+^r$ operator, because we have a lemma in natural number that \[\forall a \in \mathbb{N}, \forall b \in \mathbb{N}, a \leq a + b\] Then it is obvious that </w:t>
      </w:r>
      <w:r w:rsidRPr="00F77E9F">
        <w:lastRenderedPageBreak/>
        <w:t xml:space="preserve">$\forall n \in \mathbb{N}, ceiling \leq a + ceiling$. </w:t>
      </w:r>
      <w:del w:id="1062" w:author="Proofed" w:date="2018-06-06T09:29:00Z">
        <w:r w:rsidRPr="00F77E9F" w:rsidDel="00CE05DE">
          <w:delText>Hence</w:delText>
        </w:r>
      </w:del>
      <w:ins w:id="1063" w:author="Proofed" w:date="2018-06-06T09:29:00Z">
        <w:r w:rsidR="00CE05DE" w:rsidRPr="00F77E9F">
          <w:t>Hence,</w:t>
        </w:r>
      </w:ins>
      <w:r w:rsidRPr="00F77E9F">
        <w:t xml:space="preserve"> we get \[\forall n \in \mathbb{N}, ceiling +^r n = ceiling = n +^r ceiling\] due to the definition of our reduction.</w:t>
      </w:r>
    </w:p>
    <w:p w14:paraId="00097835" w14:textId="77777777" w:rsidR="00CC40A7" w:rsidRPr="00F77E9F" w:rsidRDefault="00CC40A7" w:rsidP="00CC40A7"/>
    <w:p w14:paraId="0655340B" w14:textId="77777777" w:rsidR="00CC40A7" w:rsidRPr="00F77E9F" w:rsidRDefault="00CC40A7" w:rsidP="00CC40A7">
      <w:r w:rsidRPr="00F77E9F">
        <w:t>Decomposition: the additive component, $min$ operator, has the property of selective, which means it is decomposition. We can also prove the property by \[\forall a, b\in \mathbb{N}, ceiling \leq min(a,b) \rightarrow ceiling \leq a \bigwedge ceilling \leq b \rightarrow ceiling \leq a \bigvee ceilling \leq b\]</w:t>
      </w:r>
    </w:p>
    <w:p w14:paraId="0DBA329D" w14:textId="77777777" w:rsidR="00CC40A7" w:rsidRPr="00F77E9F" w:rsidRDefault="00CC40A7" w:rsidP="00CC40A7"/>
    <w:p w14:paraId="3B345D0A" w14:textId="77777777" w:rsidR="00CC40A7" w:rsidRPr="00F77E9F" w:rsidRDefault="00CC40A7" w:rsidP="00CC40A7">
      <w:r w:rsidRPr="00F77E9F">
        <w:t>Composition: the multiplicative component, $+$ operator, has the property of composition and we can prove it directly. \[\forall a,b \in \mathbb{N}, ceiling \leq a \bigvee ceiling \leq b \rightarrow ceiling \leq a + b\]</w:t>
      </w:r>
    </w:p>
    <w:p w14:paraId="62E20C29" w14:textId="77777777" w:rsidR="00CC40A7" w:rsidRPr="00F77E9F" w:rsidRDefault="00CC40A7" w:rsidP="00CC40A7"/>
    <w:p w14:paraId="14F96C1F" w14:textId="77777777" w:rsidR="00CC40A7" w:rsidRPr="00F77E9F" w:rsidRDefault="00CC40A7" w:rsidP="00CC40A7">
      <w:r w:rsidRPr="00F77E9F">
        <w:t>Preserving order: the additive component, $min$ operator, has the property of preserving order and we can prove it directly by the transitive property of $\leq$</w:t>
      </w:r>
    </w:p>
    <w:p w14:paraId="3FB591F7" w14:textId="77777777" w:rsidR="00CC40A7" w:rsidRPr="00F77E9F" w:rsidRDefault="00CC40A7" w:rsidP="00CC40A7">
      <w:r w:rsidRPr="00F77E9F">
        <w:t>\[\forall a,b \in \mathbb{N}, a \leq b \wedge ceiling \leq a \rightarrow ceiling \leq b\]</w:t>
      </w:r>
    </w:p>
    <w:p w14:paraId="33AD8D1E" w14:textId="77777777" w:rsidR="00CC40A7" w:rsidRPr="00F77E9F" w:rsidRDefault="00CC40A7" w:rsidP="00CC40A7"/>
    <w:p w14:paraId="240B9051" w14:textId="57FA5869" w:rsidR="00CC40A7" w:rsidRPr="00F77E9F" w:rsidRDefault="00CC40A7" w:rsidP="00CC40A7">
      <w:del w:id="1064" w:author="Proofed" w:date="2018-06-06T09:30:00Z">
        <w:r w:rsidRPr="00F77E9F" w:rsidDel="00CE05DE">
          <w:delText>So</w:delText>
        </w:r>
      </w:del>
      <w:ins w:id="1065" w:author="Proofed" w:date="2018-06-06T09:30:00Z">
        <w:r w:rsidR="00CE05DE" w:rsidRPr="00F77E9F">
          <w:t>So,</w:t>
        </w:r>
      </w:ins>
      <w:r w:rsidRPr="00F77E9F">
        <w:t xml:space="preserve"> we can conclude that our definition of reduction is classical on both operators. At the same </w:t>
      </w:r>
      <w:del w:id="1066" w:author="Proofed" w:date="2018-06-06T09:30:00Z">
        <w:r w:rsidRPr="00F77E9F" w:rsidDel="00CE05DE">
          <w:delText>time</w:delText>
        </w:r>
      </w:del>
      <w:ins w:id="1067" w:author="Proofed" w:date="2018-06-06T09:30:00Z">
        <w:r w:rsidR="00CE05DE" w:rsidRPr="00F77E9F">
          <w:t>time,</w:t>
        </w:r>
      </w:ins>
      <w:r w:rsidRPr="00F77E9F">
        <w:t xml:space="preserve"> we consider the following properties</w:t>
      </w:r>
      <w:ins w:id="1068" w:author="Proofed" w:date="2018-06-06T09:30:00Z">
        <w:r w:rsidR="00CE05DE">
          <w:t>:</w:t>
        </w:r>
      </w:ins>
      <w:del w:id="1069" w:author="Proofed" w:date="2018-06-06T09:30:00Z">
        <w:r w:rsidRPr="00F77E9F" w:rsidDel="00CE05DE">
          <w:delText>.</w:delText>
        </w:r>
      </w:del>
    </w:p>
    <w:p w14:paraId="6AAC33C9" w14:textId="77777777" w:rsidR="00CC40A7" w:rsidRPr="00F77E9F" w:rsidRDefault="00CC40A7" w:rsidP="00CC40A7">
      <w:r w:rsidRPr="00F77E9F">
        <w:t>\begin{itemize}</w:t>
      </w:r>
    </w:p>
    <w:p w14:paraId="6B4BA758" w14:textId="77777777" w:rsidR="00CC40A7" w:rsidRPr="00F77E9F" w:rsidRDefault="00CC40A7" w:rsidP="00CC40A7">
      <w:r w:rsidRPr="00F77E9F">
        <w:t xml:space="preserve">  \item $\forall a \in \mathbb{N}, min(0,n) = 0 = min(n,0)$ (0 is the annihilator for $min$)</w:t>
      </w:r>
    </w:p>
    <w:p w14:paraId="505FC870" w14:textId="77777777" w:rsidR="00CC40A7" w:rsidRPr="00F77E9F" w:rsidRDefault="00CC40A7" w:rsidP="00CC40A7">
      <w:r w:rsidRPr="00F77E9F">
        <w:t xml:space="preserve">  \item $\forall a \in \mathbb{N}, 0 + n = n = n + 0$ (0 is the identity for $+$)</w:t>
      </w:r>
    </w:p>
    <w:p w14:paraId="05995911" w14:textId="77777777" w:rsidR="00CC40A7" w:rsidRPr="00F77E9F" w:rsidRDefault="00CC40A7" w:rsidP="00CC40A7">
      <w:r w:rsidRPr="00F77E9F">
        <w:t xml:space="preserve">  \item $ 0 \neq ceiling \rightarrow ceiling \not\leq 0$ (reduction preserve annihilator/identity for $min$/$+$)</w:t>
      </w:r>
    </w:p>
    <w:p w14:paraId="66FA95A0" w14:textId="77777777" w:rsidR="00CC40A7" w:rsidRPr="00F77E9F" w:rsidRDefault="00CC40A7" w:rsidP="00CC40A7">
      <w:r w:rsidRPr="00F77E9F">
        <w:t xml:space="preserve">  \item $min$ has the properties of selective, congruence, associative, commutative</w:t>
      </w:r>
    </w:p>
    <w:p w14:paraId="364AFAA9" w14:textId="77777777" w:rsidR="00CC40A7" w:rsidRPr="00F77E9F" w:rsidRDefault="00CC40A7" w:rsidP="00CC40A7">
      <w:r w:rsidRPr="00F77E9F">
        <w:t xml:space="preserve">  \item $+$ has the properties of congruence, associative, commutative</w:t>
      </w:r>
    </w:p>
    <w:p w14:paraId="757EEF92" w14:textId="77777777" w:rsidR="00CC40A7" w:rsidRPr="00F77E9F" w:rsidRDefault="00CC40A7" w:rsidP="00CC40A7">
      <w:r w:rsidRPr="00F77E9F">
        <w:t xml:space="preserve">  \item $min$ and $+$ are distributive on $\mathbb{N}$</w:t>
      </w:r>
    </w:p>
    <w:p w14:paraId="21B9AD80" w14:textId="77777777" w:rsidR="00CC40A7" w:rsidRPr="00F77E9F" w:rsidRDefault="00CC40A7" w:rsidP="00CC40A7">
      <w:r w:rsidRPr="00F77E9F">
        <w:t>\end{itemize}</w:t>
      </w:r>
    </w:p>
    <w:p w14:paraId="6B41CBE8" w14:textId="77777777" w:rsidR="00CC40A7" w:rsidRPr="00F77E9F" w:rsidRDefault="00CC40A7" w:rsidP="00CC40A7">
      <w:r w:rsidRPr="00F77E9F">
        <w:t xml:space="preserve">We can conclude that $(\mathbb{N},min^r,+^r,ceiling,0)$ is the reduced semiring that </w:t>
      </w:r>
    </w:p>
    <w:p w14:paraId="56387D43" w14:textId="77777777" w:rsidR="00CC40A7" w:rsidRPr="00F77E9F" w:rsidRDefault="00CC40A7" w:rsidP="00CC40A7">
      <w:r w:rsidRPr="00F77E9F">
        <w:t>\begin{itemize}</w:t>
      </w:r>
    </w:p>
    <w:p w14:paraId="502A6874" w14:textId="77777777" w:rsidR="00CC40A7" w:rsidRPr="00F77E9F" w:rsidRDefault="00CC40A7" w:rsidP="00CC40A7">
      <w:r w:rsidRPr="00F77E9F">
        <w:t xml:space="preserve">  \item additive component $min^r$ has the properties of selective, congruence, associative, commutative, has identity of $ceiling$, has annihilator of 0</w:t>
      </w:r>
      <w:del w:id="1070" w:author="Proofed" w:date="2018-06-06T09:31:00Z">
        <w:r w:rsidRPr="00F77E9F" w:rsidDel="00CE05DE">
          <w:delText>.</w:delText>
        </w:r>
      </w:del>
    </w:p>
    <w:p w14:paraId="05F60050" w14:textId="7795FDE3" w:rsidR="00CC40A7" w:rsidRPr="00F77E9F" w:rsidRDefault="00CC40A7" w:rsidP="00CC40A7">
      <w:r w:rsidRPr="00F77E9F">
        <w:t xml:space="preserve">  \item multiplicative component $+^r$ has the properties of congruence, associative, commutative, has identity of 0, </w:t>
      </w:r>
      <w:ins w:id="1071" w:author="Proofed" w:date="2018-06-06T09:31:00Z">
        <w:r w:rsidR="00CE05DE">
          <w:t xml:space="preserve">and </w:t>
        </w:r>
      </w:ins>
      <w:r w:rsidRPr="00F77E9F">
        <w:t>has annihilator of $ceiling$</w:t>
      </w:r>
      <w:del w:id="1072" w:author="Proofed" w:date="2018-06-06T09:31:00Z">
        <w:r w:rsidRPr="00F77E9F" w:rsidDel="00CE05DE">
          <w:delText>.</w:delText>
        </w:r>
      </w:del>
    </w:p>
    <w:p w14:paraId="4976AC31" w14:textId="77777777" w:rsidR="00CC40A7" w:rsidRPr="00F77E9F" w:rsidRDefault="00CC40A7" w:rsidP="00CC40A7">
      <w:r w:rsidRPr="00F77E9F">
        <w:t xml:space="preserve">  \item $min^r$ and $+^r$ are distributive on $\mathbb{N}$</w:t>
      </w:r>
      <w:del w:id="1073" w:author="Proofed" w:date="2018-06-06T09:31:00Z">
        <w:r w:rsidRPr="00F77E9F" w:rsidDel="00CE05DE">
          <w:delText>.</w:delText>
        </w:r>
      </w:del>
    </w:p>
    <w:p w14:paraId="68B8B74E" w14:textId="77777777" w:rsidR="00CC40A7" w:rsidRPr="00F77E9F" w:rsidRDefault="00CC40A7" w:rsidP="00CC40A7">
      <w:r w:rsidRPr="00F77E9F">
        <w:t>\end{itemize}</w:t>
      </w:r>
    </w:p>
    <w:p w14:paraId="115D0D92" w14:textId="77777777" w:rsidR="00CC40A7" w:rsidRPr="00F77E9F" w:rsidRDefault="00CC40A7" w:rsidP="00CC40A7">
      <w:r w:rsidRPr="00F77E9F">
        <w:t xml:space="preserve"> </w:t>
      </w:r>
    </w:p>
    <w:p w14:paraId="39DE5289" w14:textId="77777777" w:rsidR="00CC40A7" w:rsidRPr="00F77E9F" w:rsidRDefault="00CC40A7" w:rsidP="00CC40A7"/>
    <w:p w14:paraId="211129F6" w14:textId="77777777" w:rsidR="00CC40A7" w:rsidRPr="00F77E9F" w:rsidRDefault="00CC40A7" w:rsidP="00CC40A7">
      <w:r w:rsidRPr="00F77E9F">
        <w:t>\subsection{Elementary Path}</w:t>
      </w:r>
    </w:p>
    <w:p w14:paraId="2A839431" w14:textId="6D02A10F" w:rsidR="00CC40A7" w:rsidRPr="00F77E9F" w:rsidRDefault="00CC40A7" w:rsidP="00CC40A7">
      <w:r w:rsidRPr="00F77E9F">
        <w:t>The second predicate reduction we need to define is the reduction that reduce</w:t>
      </w:r>
      <w:ins w:id="1074" w:author="Proofed" w:date="2018-06-06T09:31:00Z">
        <w:r w:rsidR="00CE05DE">
          <w:t>s</w:t>
        </w:r>
      </w:ins>
      <w:r w:rsidRPr="00F77E9F">
        <w:t xml:space="preserve"> all the path</w:t>
      </w:r>
      <w:ins w:id="1075" w:author="Proofed" w:date="2018-06-06T09:31:00Z">
        <w:r w:rsidR="00CE05DE">
          <w:t>s</w:t>
        </w:r>
      </w:ins>
      <w:r w:rsidRPr="00F77E9F">
        <w:t xml:space="preserve"> that </w:t>
      </w:r>
      <w:del w:id="1076" w:author="Proofed" w:date="2018-06-06T09:31:00Z">
        <w:r w:rsidRPr="00F77E9F" w:rsidDel="00CE05DE">
          <w:delText xml:space="preserve">has </w:delText>
        </w:r>
      </w:del>
      <w:ins w:id="1077" w:author="Proofed" w:date="2018-06-06T09:31:00Z">
        <w:r w:rsidR="00CE05DE">
          <w:t>have</w:t>
        </w:r>
        <w:r w:rsidR="00CE05DE" w:rsidRPr="00F77E9F">
          <w:t xml:space="preserve"> </w:t>
        </w:r>
      </w:ins>
      <w:r w:rsidRPr="00F77E9F">
        <w:t>loop</w:t>
      </w:r>
      <w:ins w:id="1078" w:author="Proofed" w:date="2018-06-06T09:31:00Z">
        <w:r w:rsidR="00CE05DE">
          <w:t>s</w:t>
        </w:r>
      </w:ins>
      <w:r w:rsidRPr="00F77E9F">
        <w:t xml:space="preserve"> to a single elementary </w:t>
      </w:r>
      <w:del w:id="1079" w:author="Proofed" w:date="2018-06-06T09:31:00Z">
        <w:r w:rsidRPr="00F77E9F" w:rsidDel="00CE05DE">
          <w:delText xml:space="preserve">is </w:delText>
        </w:r>
      </w:del>
      <w:r w:rsidRPr="00F77E9F">
        <w:t xml:space="preserve">called the elementary path. </w:t>
      </w:r>
    </w:p>
    <w:p w14:paraId="14D8DCC4" w14:textId="77777777" w:rsidR="00CC40A7" w:rsidRPr="00F77E9F" w:rsidRDefault="00CC40A7" w:rsidP="00CC40A7"/>
    <w:p w14:paraId="5E9A112F" w14:textId="72ED57A1" w:rsidR="00CC40A7" w:rsidRPr="00F77E9F" w:rsidRDefault="00CC40A7" w:rsidP="00CC40A7">
      <w:commentRangeStart w:id="1080"/>
      <w:r w:rsidRPr="00F77E9F">
        <w:t>First of all, we need to consider the problem that constructing the representation of our path</w:t>
      </w:r>
      <w:ins w:id="1081" w:author="Proofed" w:date="2018-06-06T09:32:00Z">
        <w:r w:rsidR="00CE05DE">
          <w:t xml:space="preserve"> creates</w:t>
        </w:r>
      </w:ins>
      <w:r w:rsidRPr="00F77E9F">
        <w:t xml:space="preserve">. </w:t>
      </w:r>
      <w:commentRangeEnd w:id="1080"/>
      <w:r w:rsidR="00CE05DE">
        <w:rPr>
          <w:rStyle w:val="CommentReference"/>
        </w:rPr>
        <w:commentReference w:id="1080"/>
      </w:r>
      <w:r w:rsidRPr="00F77E9F">
        <w:t xml:space="preserve">For a graph $G = (V,E)$, our problem set should be $\mathbb{P}(E^*)$. In fact, we can also use $V$ to represent the path, and this representation is more convenient for us to calculate. For a path $p$ that passes through several points $n_1,n_2 ... n_k \in V$ in turn, we use an ordered list to represent the path $p = [n_1,n_2 ... n_k]$. </w:t>
      </w:r>
    </w:p>
    <w:p w14:paraId="57922AF0" w14:textId="1A93FBE2" w:rsidR="00CC40A7" w:rsidRPr="00F77E9F" w:rsidRDefault="00CC40A7" w:rsidP="00CC40A7">
      <w:r w:rsidRPr="00F77E9F">
        <w:lastRenderedPageBreak/>
        <w:t>Since the node here is just a reference for a name</w:t>
      </w:r>
      <w:ins w:id="1082" w:author="Proofed" w:date="2018-06-06T09:32:00Z">
        <w:r w:rsidR="00CE05DE">
          <w:t>,</w:t>
        </w:r>
      </w:ins>
      <w:del w:id="1083" w:author="Proofed" w:date="2018-06-06T09:32:00Z">
        <w:r w:rsidRPr="00F77E9F" w:rsidDel="00CE05DE">
          <w:delText>, in order</w:delText>
        </w:r>
      </w:del>
      <w:r w:rsidRPr="00F77E9F">
        <w:t xml:space="preserve"> to facilitate our proof and calculation, we define our path $Path \equiv List(\mathbb{N})$, using the natural number to indicate nodes.</w:t>
      </w:r>
    </w:p>
    <w:p w14:paraId="1D86247D" w14:textId="77777777" w:rsidR="00CC40A7" w:rsidRPr="00F77E9F" w:rsidRDefault="00CC40A7" w:rsidP="00CC40A7"/>
    <w:p w14:paraId="3E328715" w14:textId="76CCC06E" w:rsidR="00CC40A7" w:rsidRPr="00F77E9F" w:rsidRDefault="00CC40A7" w:rsidP="00CC40A7">
      <w:del w:id="1084" w:author="Proofed" w:date="2018-06-06T09:33:00Z">
        <w:r w:rsidRPr="00F77E9F" w:rsidDel="00CE05DE">
          <w:delText>Next</w:delText>
        </w:r>
      </w:del>
      <w:ins w:id="1085" w:author="Proofed" w:date="2018-06-06T09:33:00Z">
        <w:r w:rsidR="00CE05DE" w:rsidRPr="00F77E9F">
          <w:t>Next,</w:t>
        </w:r>
      </w:ins>
      <w:r w:rsidRPr="00F77E9F">
        <w:t xml:space="preserve"> we need to define our two binary operators, $min$ and $concat$. </w:t>
      </w:r>
    </w:p>
    <w:p w14:paraId="337508E5" w14:textId="27FF448F" w:rsidR="00CC40A7" w:rsidRPr="00F77E9F" w:rsidRDefault="00CC40A7" w:rsidP="00CC40A7">
      <w:r w:rsidRPr="00F77E9F">
        <w:t>Before defining the operator $min$</w:t>
      </w:r>
      <w:ins w:id="1086" w:author="Proofed" w:date="2018-06-06T09:33:00Z">
        <w:r w:rsidR="00CE05DE">
          <w:t>,</w:t>
        </w:r>
      </w:ins>
      <w:r w:rsidRPr="00F77E9F">
        <w:t xml:space="preserve"> we need to define a helper binary order, the dictionary order: for all  $a,b \in Path$,</w:t>
      </w:r>
    </w:p>
    <w:p w14:paraId="2BE311FC" w14:textId="77777777" w:rsidR="00CC40A7" w:rsidRPr="00F77E9F" w:rsidRDefault="00CC40A7" w:rsidP="00CC40A7">
      <w:r w:rsidRPr="00F77E9F">
        <w:t>\[</w:t>
      </w:r>
    </w:p>
    <w:p w14:paraId="4135AD64" w14:textId="77777777" w:rsidR="00CC40A7" w:rsidRPr="00F77E9F" w:rsidRDefault="00CC40A7" w:rsidP="00CC40A7">
      <w:r w:rsidRPr="00F77E9F">
        <w:t xml:space="preserve">\begin{array}{rcl} </w:t>
      </w:r>
    </w:p>
    <w:p w14:paraId="43499BB0" w14:textId="77777777" w:rsidR="00CC40A7" w:rsidRPr="00F77E9F" w:rsidRDefault="00CC40A7" w:rsidP="00CC40A7">
      <w:r w:rsidRPr="00F77E9F">
        <w:t>d(nil,b) &amp; = &amp; nil\\</w:t>
      </w:r>
    </w:p>
    <w:p w14:paraId="79E677EA" w14:textId="77777777" w:rsidR="00CC40A7" w:rsidRPr="00F77E9F" w:rsidRDefault="00CC40A7" w:rsidP="00CC40A7">
      <w:r w:rsidRPr="00F77E9F">
        <w:t>d(a,nil) &amp; = &amp; nil\\</w:t>
      </w:r>
    </w:p>
    <w:p w14:paraId="19934911" w14:textId="77777777" w:rsidR="00CC40A7" w:rsidRPr="00F77E9F" w:rsidRDefault="00CC40A7" w:rsidP="00CC40A7">
      <w:r w:rsidRPr="00F77E9F">
        <w:t>d(</w:t>
      </w:r>
      <w:proofErr w:type="gramStart"/>
      <w:r w:rsidRPr="00F77E9F">
        <w:t>a::</w:t>
      </w:r>
      <w:proofErr w:type="gramEnd"/>
      <w:r w:rsidRPr="00F77E9F">
        <w:t xml:space="preserve">as,b::bs) &amp; = &amp; </w:t>
      </w:r>
    </w:p>
    <w:p w14:paraId="4266CACC" w14:textId="77777777" w:rsidR="00CC40A7" w:rsidRPr="00F77E9F" w:rsidRDefault="00CC40A7" w:rsidP="00CC40A7">
      <w:r w:rsidRPr="00F77E9F">
        <w:t>\left\{</w:t>
      </w:r>
    </w:p>
    <w:p w14:paraId="7C7EC1BB" w14:textId="77777777" w:rsidR="00CC40A7" w:rsidRPr="00F77E9F" w:rsidRDefault="00CC40A7" w:rsidP="00CC40A7">
      <w:r w:rsidRPr="00F77E9F">
        <w:t>\begin{aligned}</w:t>
      </w:r>
    </w:p>
    <w:p w14:paraId="25DB2A08" w14:textId="77777777" w:rsidR="00CC40A7" w:rsidRPr="00F77E9F" w:rsidRDefault="00CC40A7" w:rsidP="00CC40A7">
      <w:r w:rsidRPr="00F77E9F">
        <w:t>a &amp;  &amp; a \leq b \\</w:t>
      </w:r>
    </w:p>
    <w:p w14:paraId="63E83B90" w14:textId="77777777" w:rsidR="00CC40A7" w:rsidRPr="00F77E9F" w:rsidRDefault="00CC40A7" w:rsidP="00CC40A7">
      <w:r w:rsidRPr="00F77E9F">
        <w:t>b &amp;  &amp; otherwise</w:t>
      </w:r>
    </w:p>
    <w:p w14:paraId="5F41E82A" w14:textId="77777777" w:rsidR="00CC40A7" w:rsidRPr="00F77E9F" w:rsidRDefault="00CC40A7" w:rsidP="00CC40A7">
      <w:r w:rsidRPr="00F77E9F">
        <w:t>\end{aligned}</w:t>
      </w:r>
    </w:p>
    <w:p w14:paraId="7E747FD3" w14:textId="77777777" w:rsidR="00CC40A7" w:rsidRPr="00F77E9F" w:rsidRDefault="00CC40A7" w:rsidP="00CC40A7">
      <w:r w:rsidRPr="00F77E9F">
        <w:t>\right.</w:t>
      </w:r>
    </w:p>
    <w:p w14:paraId="5658C96C" w14:textId="77777777" w:rsidR="00CC40A7" w:rsidRPr="00F77E9F" w:rsidRDefault="00CC40A7" w:rsidP="00CC40A7">
      <w:r w:rsidRPr="00F77E9F">
        <w:t>\end{array}</w:t>
      </w:r>
    </w:p>
    <w:p w14:paraId="2734132C" w14:textId="77777777" w:rsidR="00CC40A7" w:rsidRPr="00F77E9F" w:rsidRDefault="00CC40A7" w:rsidP="00CC40A7">
      <w:r w:rsidRPr="00F77E9F">
        <w:t xml:space="preserve">\] </w:t>
      </w:r>
    </w:p>
    <w:p w14:paraId="13D037C8" w14:textId="77777777" w:rsidR="00CC40A7" w:rsidRPr="00F77E9F" w:rsidRDefault="00CC40A7" w:rsidP="00CC40A7">
      <w:r w:rsidRPr="00F77E9F">
        <w:t xml:space="preserve">Then we can use the dictionary order $d$ to define our $min$ operator as the additive component: </w:t>
      </w:r>
    </w:p>
    <w:p w14:paraId="35F8C15C" w14:textId="77777777" w:rsidR="00CC40A7" w:rsidRPr="00F77E9F" w:rsidRDefault="00CC40A7" w:rsidP="00CC40A7">
      <w:r w:rsidRPr="00F77E9F">
        <w:t>\e{pf:def:elementary_path_min}{\forall a,b \in Path, min(a,b) = \left\{</w:t>
      </w:r>
    </w:p>
    <w:p w14:paraId="231EA7C3" w14:textId="77777777" w:rsidR="00CC40A7" w:rsidRPr="00F77E9F" w:rsidRDefault="00CC40A7" w:rsidP="00CC40A7">
      <w:r w:rsidRPr="00F77E9F">
        <w:t>\begin{aligned}</w:t>
      </w:r>
    </w:p>
    <w:p w14:paraId="6A16A64D" w14:textId="77777777" w:rsidR="00CC40A7" w:rsidRPr="00F77E9F" w:rsidRDefault="00CC40A7" w:rsidP="00CC40A7">
      <w:r w:rsidRPr="00F77E9F">
        <w:t>a &amp;  &amp; length(a) \leq length(b) \\</w:t>
      </w:r>
    </w:p>
    <w:p w14:paraId="01F6B63D" w14:textId="77777777" w:rsidR="00CC40A7" w:rsidRPr="00F77E9F" w:rsidRDefault="00CC40A7" w:rsidP="00CC40A7">
      <w:r w:rsidRPr="00F77E9F">
        <w:t>d(a,b) &amp;  &amp; length(a) = length(b) \\</w:t>
      </w:r>
    </w:p>
    <w:p w14:paraId="70B9E29A" w14:textId="77777777" w:rsidR="00CC40A7" w:rsidRPr="00F77E9F" w:rsidRDefault="00CC40A7" w:rsidP="00CC40A7">
      <w:r w:rsidRPr="00F77E9F">
        <w:t xml:space="preserve">b &amp;  &amp; otherwise </w:t>
      </w:r>
    </w:p>
    <w:p w14:paraId="263720BD" w14:textId="77777777" w:rsidR="00CC40A7" w:rsidRPr="00F77E9F" w:rsidRDefault="00CC40A7" w:rsidP="00CC40A7">
      <w:r w:rsidRPr="00F77E9F">
        <w:t>\end{aligned}</w:t>
      </w:r>
    </w:p>
    <w:p w14:paraId="2BEFC7B5" w14:textId="77777777" w:rsidR="00CC40A7" w:rsidRPr="00F77E9F" w:rsidRDefault="00CC40A7" w:rsidP="00CC40A7">
      <w:r w:rsidRPr="00F77E9F">
        <w:t>\right.}</w:t>
      </w:r>
    </w:p>
    <w:p w14:paraId="28CD2473" w14:textId="6CD3DC84" w:rsidR="00CC40A7" w:rsidRPr="00F77E9F" w:rsidRDefault="00CC40A7" w:rsidP="00CC40A7">
      <w:r w:rsidRPr="00F77E9F">
        <w:t>Then the $concat$ operator</w:t>
      </w:r>
      <w:ins w:id="1087" w:author="Proofed" w:date="2018-06-06T09:33:00Z">
        <w:r w:rsidR="00CE05DE">
          <w:t>,</w:t>
        </w:r>
      </w:ins>
      <w:r w:rsidRPr="00F77E9F">
        <w:t xml:space="preserve"> as the multiplicative component</w:t>
      </w:r>
      <w:ins w:id="1088" w:author="Proofed" w:date="2018-06-06T09:33:00Z">
        <w:r w:rsidR="00CE05DE">
          <w:t>,</w:t>
        </w:r>
      </w:ins>
      <w:r w:rsidRPr="00F77E9F">
        <w:t xml:space="preserve"> is just the simple concatenation function of</w:t>
      </w:r>
      <w:ins w:id="1089" w:author="Proofed" w:date="2018-06-06T09:33:00Z">
        <w:r w:rsidR="00CE05DE">
          <w:t xml:space="preserve"> a</w:t>
        </w:r>
      </w:ins>
      <w:r w:rsidRPr="00F77E9F">
        <w:t xml:space="preserve"> list.</w:t>
      </w:r>
    </w:p>
    <w:p w14:paraId="60FC245F" w14:textId="77777777" w:rsidR="00CC40A7" w:rsidRPr="00F77E9F" w:rsidRDefault="00CC40A7" w:rsidP="00CC40A7"/>
    <w:p w14:paraId="440C2D20" w14:textId="3F7878DF" w:rsidR="00CC40A7" w:rsidRPr="00F77E9F" w:rsidRDefault="00CC40A7" w:rsidP="00CC40A7">
      <w:del w:id="1090" w:author="Proofed" w:date="2018-06-06T09:33:00Z">
        <w:r w:rsidRPr="00F77E9F" w:rsidDel="00E71C98">
          <w:delText>Finally</w:delText>
        </w:r>
      </w:del>
      <w:ins w:id="1091" w:author="Proofed" w:date="2018-06-06T09:33:00Z">
        <w:r w:rsidR="00E71C98" w:rsidRPr="00F77E9F">
          <w:t>Finally,</w:t>
        </w:r>
      </w:ins>
      <w:r w:rsidRPr="00F77E9F">
        <w:t xml:space="preserve"> we should define the predicate: the path has loops in its representation. It is really easy</w:t>
      </w:r>
      <w:ins w:id="1092" w:author="Proofed" w:date="2018-06-06T09:33:00Z">
        <w:r w:rsidR="00E71C98">
          <w:t>,</w:t>
        </w:r>
      </w:ins>
      <w:r w:rsidRPr="00F77E9F">
        <w:t xml:space="preserve"> </w:t>
      </w:r>
      <w:del w:id="1093" w:author="Proofed" w:date="2018-06-06T09:33:00Z">
        <w:r w:rsidRPr="00F77E9F" w:rsidDel="00E71C98">
          <w:delText xml:space="preserve">since </w:delText>
        </w:r>
      </w:del>
      <w:ins w:id="1094" w:author="Proofed" w:date="2018-06-06T09:33:00Z">
        <w:r w:rsidR="00E71C98">
          <w:t>because,</w:t>
        </w:r>
        <w:r w:rsidR="00E71C98" w:rsidRPr="00F77E9F">
          <w:t xml:space="preserve"> </w:t>
        </w:r>
      </w:ins>
      <w:r w:rsidRPr="00F77E9F">
        <w:t xml:space="preserve">if a path has loop, it must pass at least one node more than </w:t>
      </w:r>
      <w:del w:id="1095" w:author="Proofed" w:date="2018-06-06T09:34:00Z">
        <w:r w:rsidRPr="00F77E9F" w:rsidDel="00E71C98">
          <w:delText>one times</w:delText>
        </w:r>
      </w:del>
      <w:ins w:id="1096" w:author="Proofed" w:date="2018-06-06T09:34:00Z">
        <w:r w:rsidR="00E71C98">
          <w:t>once</w:t>
        </w:r>
      </w:ins>
      <w:r w:rsidRPr="00F77E9F">
        <w:t xml:space="preserve">. </w:t>
      </w:r>
    </w:p>
    <w:p w14:paraId="222BEB96" w14:textId="77777777" w:rsidR="00CC40A7" w:rsidRPr="00F77E9F" w:rsidRDefault="00CC40A7" w:rsidP="00CC40A7">
      <w:r w:rsidRPr="00F77E9F">
        <w:t>Therefore, as long as there is a duplicate in the list represented for a path, it means that there is a loop in this path.</w:t>
      </w:r>
    </w:p>
    <w:p w14:paraId="09F98D7F" w14:textId="77777777" w:rsidR="00CC40A7" w:rsidRPr="00F77E9F" w:rsidRDefault="00CC40A7" w:rsidP="00CC40A7">
      <w:r w:rsidRPr="00F77E9F">
        <w:t>\[\forall p \in Path, P(p) \equiv dup(p)\]</w:t>
      </w:r>
    </w:p>
    <w:p w14:paraId="45B5F6DC" w14:textId="02638631" w:rsidR="00CC40A7" w:rsidRPr="00F77E9F" w:rsidRDefault="00CC40A7" w:rsidP="00CC40A7">
      <w:r w:rsidRPr="00F77E9F">
        <w:t xml:space="preserve">However, the next problem we have is that there is no identity/annihilator for our additive/multiplicative component in our problem set, since there is no path with </w:t>
      </w:r>
      <w:ins w:id="1097" w:author="Proofed" w:date="2018-06-06T09:34:00Z">
        <w:r w:rsidR="00E71C98">
          <w:t>an infinite length.</w:t>
        </w:r>
      </w:ins>
      <w:del w:id="1098" w:author="Proofed" w:date="2018-06-06T09:34:00Z">
        <w:r w:rsidRPr="00F77E9F" w:rsidDel="00E71C98">
          <w:delText>infinity length.</w:delText>
        </w:r>
      </w:del>
    </w:p>
    <w:p w14:paraId="70CC38D3" w14:textId="060A9321" w:rsidR="00CC40A7" w:rsidRPr="00F77E9F" w:rsidRDefault="00CC40A7" w:rsidP="00CC40A7">
      <w:r w:rsidRPr="00F77E9F">
        <w:t xml:space="preserve">Analogous to the previous min plus problem, there is no infinite element in the problem set </w:t>
      </w:r>
      <w:ins w:id="1099" w:author="Proofed" w:date="2018-06-06T09:34:00Z">
        <w:r w:rsidR="00E71C98">
          <w:t>either</w:t>
        </w:r>
      </w:ins>
      <w:del w:id="1100" w:author="Proofed" w:date="2018-06-06T09:34:00Z">
        <w:r w:rsidRPr="00F77E9F" w:rsidDel="00E71C98">
          <w:delText>as well</w:delText>
        </w:r>
      </w:del>
      <w:r w:rsidRPr="00F77E9F">
        <w:t xml:space="preserve">. In the previous question, we manually added a ceiling </w:t>
      </w:r>
      <w:del w:id="1101" w:author="Proofed" w:date="2018-06-06T09:34:00Z">
        <w:r w:rsidRPr="00F77E9F" w:rsidDel="00E71C98">
          <w:delText xml:space="preserve">into </w:delText>
        </w:r>
      </w:del>
      <w:ins w:id="1102" w:author="Proofed" w:date="2018-06-06T09:34:00Z">
        <w:r w:rsidR="00E71C98">
          <w:t xml:space="preserve">to </w:t>
        </w:r>
      </w:ins>
      <w:r w:rsidRPr="00F77E9F">
        <w:t xml:space="preserve">the reduction and made it </w:t>
      </w:r>
      <w:del w:id="1103" w:author="Proofed" w:date="2018-06-06T09:34:00Z">
        <w:r w:rsidRPr="00F77E9F" w:rsidDel="00E71C98">
          <w:delText xml:space="preserve">as </w:delText>
        </w:r>
      </w:del>
      <w:r w:rsidRPr="00F77E9F">
        <w:t>an identity/annihilator for our additive/multiplicative component</w:t>
      </w:r>
      <w:ins w:id="1104" w:author="Proofed" w:date="2018-06-06T09:35:00Z">
        <w:r w:rsidR="00E71C98">
          <w:t>s</w:t>
        </w:r>
      </w:ins>
      <w:r w:rsidRPr="00F77E9F">
        <w:t>. However, in this</w:t>
      </w:r>
      <w:ins w:id="1105" w:author="Proofed" w:date="2018-06-06T09:35:00Z">
        <w:r w:rsidR="00E71C98">
          <w:t xml:space="preserve"> </w:t>
        </w:r>
      </w:ins>
      <w:del w:id="1106" w:author="Proofed" w:date="2018-06-06T09:35:00Z">
        <w:r w:rsidRPr="00F77E9F" w:rsidDel="00E71C98">
          <w:delText xml:space="preserve"> issue</w:delText>
        </w:r>
      </w:del>
      <w:ins w:id="1107" w:author="Proofed" w:date="2018-06-06T09:35:00Z">
        <w:r w:rsidR="00E71C98">
          <w:t>case,</w:t>
        </w:r>
      </w:ins>
      <w:r w:rsidRPr="00F77E9F">
        <w:t xml:space="preserve"> we cannot do the same thing. </w:t>
      </w:r>
    </w:p>
    <w:p w14:paraId="65ACEDDC" w14:textId="4F27EA53" w:rsidR="00CC40A7" w:rsidRPr="00F77E9F" w:rsidRDefault="00CC40A7" w:rsidP="00CC40A7">
      <w:del w:id="1108" w:author="Proofed" w:date="2018-06-06T09:35:00Z">
        <w:r w:rsidRPr="00F77E9F" w:rsidDel="00E71C98">
          <w:delText>Hence</w:delText>
        </w:r>
      </w:del>
      <w:ins w:id="1109" w:author="Proofed" w:date="2018-06-06T09:35:00Z">
        <w:r w:rsidR="00E71C98" w:rsidRPr="00F77E9F">
          <w:t>Hence,</w:t>
        </w:r>
      </w:ins>
      <w:r w:rsidRPr="00F77E9F">
        <w:t xml:space="preserve"> we need to manually add an identity/annihilator for our additive/multiplicative component using disjoint union, and our problem set becomes \[c + List(\mathbb{N})\]</w:t>
      </w:r>
    </w:p>
    <w:p w14:paraId="362E10D3" w14:textId="29283D55" w:rsidR="00CC40A7" w:rsidRPr="00F77E9F" w:rsidRDefault="00CC40A7" w:rsidP="00CC40A7">
      <w:del w:id="1110" w:author="Proofed" w:date="2018-06-06T09:35:00Z">
        <w:r w:rsidRPr="00F77E9F" w:rsidDel="00E71C98">
          <w:delText>So</w:delText>
        </w:r>
      </w:del>
      <w:ins w:id="1111" w:author="Proofed" w:date="2018-06-06T09:35:00Z">
        <w:r w:rsidR="00E71C98" w:rsidRPr="00F77E9F">
          <w:t>So,</w:t>
        </w:r>
      </w:ins>
      <w:r w:rsidRPr="00F77E9F">
        <w:t xml:space="preserve"> we can define our predicate and reduction as $\forall p \in (c + Path),$</w:t>
      </w:r>
    </w:p>
    <w:p w14:paraId="20484AD1" w14:textId="77777777" w:rsidR="00CC40A7" w:rsidRPr="00F77E9F" w:rsidRDefault="00CC40A7" w:rsidP="00CC40A7">
      <w:r w:rsidRPr="00F77E9F">
        <w:lastRenderedPageBreak/>
        <w:t>\[ P(inl(c))\]</w:t>
      </w:r>
    </w:p>
    <w:p w14:paraId="106AF770" w14:textId="77777777" w:rsidR="00CC40A7" w:rsidRPr="00F77E9F" w:rsidRDefault="00CC40A7" w:rsidP="00CC40A7">
      <w:r w:rsidRPr="00F77E9F">
        <w:t>\[ P(inr(p)) \equiv dup(p)\]</w:t>
      </w:r>
    </w:p>
    <w:p w14:paraId="72A35069" w14:textId="77777777" w:rsidR="00CC40A7" w:rsidRPr="00F77E9F" w:rsidRDefault="00CC40A7" w:rsidP="00CC40A7">
      <w:r w:rsidRPr="00F77E9F">
        <w:t>\[ r(inl(c)) = inl(c)\]</w:t>
      </w:r>
    </w:p>
    <w:p w14:paraId="7E50CC58" w14:textId="77777777" w:rsidR="00CC40A7" w:rsidRPr="00F77E9F" w:rsidRDefault="00CC40A7" w:rsidP="00CC40A7">
      <w:r w:rsidRPr="00F77E9F">
        <w:t>\[</w:t>
      </w:r>
    </w:p>
    <w:p w14:paraId="7CBC4413" w14:textId="77777777" w:rsidR="00CC40A7" w:rsidRPr="00F77E9F" w:rsidRDefault="00CC40A7" w:rsidP="00CC40A7">
      <w:r w:rsidRPr="00F77E9F">
        <w:t>r(inr (a)) =</w:t>
      </w:r>
    </w:p>
    <w:p w14:paraId="5D8C93B2" w14:textId="77777777" w:rsidR="00CC40A7" w:rsidRPr="00F77E9F" w:rsidRDefault="00CC40A7" w:rsidP="00CC40A7">
      <w:r w:rsidRPr="00F77E9F">
        <w:t>\left\{</w:t>
      </w:r>
    </w:p>
    <w:p w14:paraId="750B0B2C" w14:textId="77777777" w:rsidR="00CC40A7" w:rsidRPr="00F77E9F" w:rsidRDefault="00CC40A7" w:rsidP="00CC40A7">
      <w:r w:rsidRPr="00F77E9F">
        <w:t>\begin{aligned}</w:t>
      </w:r>
    </w:p>
    <w:p w14:paraId="43B88C52" w14:textId="77777777" w:rsidR="00CC40A7" w:rsidRPr="00F77E9F" w:rsidRDefault="00CC40A7" w:rsidP="00CC40A7">
      <w:r w:rsidRPr="00F77E9F">
        <w:t>inl(c) &amp;  &amp; P(a) \\</w:t>
      </w:r>
    </w:p>
    <w:p w14:paraId="19EC1104" w14:textId="77777777" w:rsidR="00CC40A7" w:rsidRPr="00F77E9F" w:rsidRDefault="00CC40A7" w:rsidP="00CC40A7">
      <w:r w:rsidRPr="00F77E9F">
        <w:t xml:space="preserve">inr(a) &amp;  &amp; otherwise </w:t>
      </w:r>
    </w:p>
    <w:p w14:paraId="10557729" w14:textId="77777777" w:rsidR="00CC40A7" w:rsidRPr="00F77E9F" w:rsidRDefault="00CC40A7" w:rsidP="00CC40A7">
      <w:r w:rsidRPr="00F77E9F">
        <w:t>\end{aligned}</w:t>
      </w:r>
    </w:p>
    <w:p w14:paraId="39C915EB" w14:textId="77777777" w:rsidR="00CC40A7" w:rsidRPr="00F77E9F" w:rsidRDefault="00CC40A7" w:rsidP="00CC40A7">
      <w:r w:rsidRPr="00F77E9F">
        <w:t>\right.\]</w:t>
      </w:r>
    </w:p>
    <w:p w14:paraId="725AB0C9" w14:textId="77777777" w:rsidR="00CC40A7" w:rsidRPr="00F77E9F" w:rsidRDefault="00CC40A7" w:rsidP="00CC40A7"/>
    <w:p w14:paraId="1C3CF5C0" w14:textId="77777777" w:rsidR="00CC40A7" w:rsidRPr="00F77E9F" w:rsidRDefault="00CC40A7" w:rsidP="00CC40A7">
      <w:r w:rsidRPr="00F77E9F">
        <w:t>Next, based on the steps we mentioned in the predicate reduction, we perform one-by-one reasoning on the loop predicate that we have defined.</w:t>
      </w:r>
    </w:p>
    <w:p w14:paraId="69AC7B6C" w14:textId="77777777" w:rsidR="00CC40A7" w:rsidRPr="00F77E9F" w:rsidRDefault="00CC40A7" w:rsidP="00CC40A7"/>
    <w:p w14:paraId="1907D2AD" w14:textId="77777777" w:rsidR="00CC40A7" w:rsidRPr="00F77E9F" w:rsidRDefault="00CC40A7" w:rsidP="00CC40A7">
      <w:r w:rsidRPr="00F77E9F">
        <w:t>P\_true: it is obvious from our definition that $P(inl(c))$.</w:t>
      </w:r>
    </w:p>
    <w:p w14:paraId="5C29F4A9" w14:textId="77777777" w:rsidR="00CC40A7" w:rsidRPr="00F77E9F" w:rsidRDefault="00CC40A7" w:rsidP="00CC40A7"/>
    <w:p w14:paraId="509BF1FA" w14:textId="221B4CAD" w:rsidR="00CC40A7" w:rsidRPr="00F77E9F" w:rsidRDefault="00CC40A7" w:rsidP="00CC40A7">
      <w:r w:rsidRPr="00F77E9F">
        <w:t>P\_congruence: here we need to define a helper lemma that $\forall p_1,p_2 \in Path, p_1 = p_2 \rightarrow dup(p_1) = dup(p_2)$ and it is trivial</w:t>
      </w:r>
      <w:ins w:id="1112" w:author="Proofed" w:date="2018-06-06T09:36:00Z">
        <w:r w:rsidR="00E71C98">
          <w:t>ly</w:t>
        </w:r>
      </w:ins>
      <w:r w:rsidRPr="00F77E9F">
        <w:t xml:space="preserve"> true, due to our definition of </w:t>
      </w:r>
      <w:ins w:id="1113" w:author="Proofed" w:date="2018-06-06T09:36:00Z">
        <w:r w:rsidR="00E71C98">
          <w:t xml:space="preserve">a </w:t>
        </w:r>
      </w:ins>
      <w:r w:rsidRPr="00F77E9F">
        <w:t xml:space="preserve">list and duplicate. </w:t>
      </w:r>
    </w:p>
    <w:p w14:paraId="099EE3F5" w14:textId="77777777" w:rsidR="00CC40A7" w:rsidRPr="00F77E9F" w:rsidRDefault="00CC40A7" w:rsidP="00CC40A7">
      <w:r w:rsidRPr="00F77E9F">
        <w:t>Thus, it is obvious that $\forall a,b \in (c + Path), a = b \rightarrow P(a) = P(b)$.</w:t>
      </w:r>
    </w:p>
    <w:p w14:paraId="2F9BE334" w14:textId="77777777" w:rsidR="00CC40A7" w:rsidRPr="00F77E9F" w:rsidRDefault="00CC40A7" w:rsidP="00CC40A7"/>
    <w:p w14:paraId="0A681A62" w14:textId="77777777" w:rsidR="00CC40A7" w:rsidRPr="00F77E9F" w:rsidRDefault="00CC40A7" w:rsidP="00CC40A7">
      <w:r w:rsidRPr="00F77E9F">
        <w:t>Considering our problem set has changed from $Path$ to $(c + Path)$, we need to redefine our $min$ and $concat$ operator. $\forall a,b \in Path,$</w:t>
      </w:r>
    </w:p>
    <w:p w14:paraId="56C8E8EF" w14:textId="77777777" w:rsidR="00CC40A7" w:rsidRPr="00F77E9F" w:rsidRDefault="00CC40A7" w:rsidP="00CC40A7">
      <w:r w:rsidRPr="00F77E9F">
        <w:t>\e{pf:def:elementary_path_min_d}{</w:t>
      </w:r>
    </w:p>
    <w:p w14:paraId="749CEFAA" w14:textId="77777777" w:rsidR="00CC40A7" w:rsidRPr="00F77E9F" w:rsidRDefault="00CC40A7" w:rsidP="00CC40A7">
      <w:r w:rsidRPr="00F77E9F">
        <w:t>\begin{array}{rcl}</w:t>
      </w:r>
    </w:p>
    <w:p w14:paraId="43A33A9A" w14:textId="77777777" w:rsidR="00CC40A7" w:rsidRPr="00F77E9F" w:rsidRDefault="00CC40A7" w:rsidP="00CC40A7">
      <w:r w:rsidRPr="00F77E9F">
        <w:t>min_d(inl(c),a)</w:t>
      </w:r>
      <w:r w:rsidRPr="00F77E9F">
        <w:tab/>
        <w:t xml:space="preserve"> &amp; = &amp; a \\</w:t>
      </w:r>
    </w:p>
    <w:p w14:paraId="680C0ADF" w14:textId="77777777" w:rsidR="00CC40A7" w:rsidRPr="00F77E9F" w:rsidRDefault="00CC40A7" w:rsidP="00CC40A7">
      <w:r w:rsidRPr="00F77E9F">
        <w:t>min_d(a,inl(c))</w:t>
      </w:r>
      <w:r w:rsidRPr="00F77E9F">
        <w:tab/>
        <w:t xml:space="preserve"> &amp; = &amp; a \\</w:t>
      </w:r>
    </w:p>
    <w:p w14:paraId="310A008D" w14:textId="77777777" w:rsidR="00CC40A7" w:rsidRPr="00F77E9F" w:rsidRDefault="00CC40A7" w:rsidP="00CC40A7">
      <w:r w:rsidRPr="00F77E9F">
        <w:t>min_d(inr(p_1),inr(p_2))</w:t>
      </w:r>
      <w:r w:rsidRPr="00F77E9F">
        <w:tab/>
        <w:t xml:space="preserve"> &amp; = &amp; min(p_1,p_2)\\</w:t>
      </w:r>
    </w:p>
    <w:p w14:paraId="67C3FE82" w14:textId="77777777" w:rsidR="00CC40A7" w:rsidRPr="00F77E9F" w:rsidRDefault="00CC40A7" w:rsidP="00CC40A7">
      <w:r w:rsidRPr="00F77E9F">
        <w:t>\end{array}</w:t>
      </w:r>
    </w:p>
    <w:p w14:paraId="6507A089" w14:textId="77777777" w:rsidR="00CC40A7" w:rsidRPr="00F77E9F" w:rsidRDefault="00CC40A7" w:rsidP="00CC40A7">
      <w:r w:rsidRPr="00F77E9F">
        <w:t>}</w:t>
      </w:r>
    </w:p>
    <w:p w14:paraId="70A68367" w14:textId="77777777" w:rsidR="00CC40A7" w:rsidRPr="00F77E9F" w:rsidRDefault="00CC40A7" w:rsidP="00CC40A7"/>
    <w:p w14:paraId="3F0C0C3E" w14:textId="77777777" w:rsidR="00CC40A7" w:rsidRPr="00F77E9F" w:rsidRDefault="00CC40A7" w:rsidP="00CC40A7">
      <w:r w:rsidRPr="00F77E9F">
        <w:t>\e{pf:def:elementary_path_concat_d}{</w:t>
      </w:r>
    </w:p>
    <w:p w14:paraId="4C3E69E2" w14:textId="77777777" w:rsidR="00CC40A7" w:rsidRPr="00F77E9F" w:rsidRDefault="00CC40A7" w:rsidP="00CC40A7">
      <w:r w:rsidRPr="00F77E9F">
        <w:t>\begin{array}{rcl}</w:t>
      </w:r>
    </w:p>
    <w:p w14:paraId="1170E842" w14:textId="77777777" w:rsidR="00CC40A7" w:rsidRPr="00F77E9F" w:rsidRDefault="00CC40A7" w:rsidP="00CC40A7">
      <w:r w:rsidRPr="00F77E9F">
        <w:t>concat_d(inl(c),\_)</w:t>
      </w:r>
      <w:r w:rsidRPr="00F77E9F">
        <w:tab/>
        <w:t xml:space="preserve"> &amp; = &amp; inl(c) \\</w:t>
      </w:r>
    </w:p>
    <w:p w14:paraId="338AE7B2" w14:textId="77777777" w:rsidR="00CC40A7" w:rsidRPr="00F77E9F" w:rsidRDefault="00CC40A7" w:rsidP="00CC40A7">
      <w:r w:rsidRPr="00F77E9F">
        <w:t>concat_d(\_,inl(c))</w:t>
      </w:r>
      <w:r w:rsidRPr="00F77E9F">
        <w:tab/>
        <w:t xml:space="preserve"> &amp; = &amp; inl(c) \\</w:t>
      </w:r>
    </w:p>
    <w:p w14:paraId="72E76895" w14:textId="77777777" w:rsidR="00CC40A7" w:rsidRPr="00F77E9F" w:rsidRDefault="00CC40A7" w:rsidP="00CC40A7">
      <w:r w:rsidRPr="00F77E9F">
        <w:t>concat_d(inr(p_1),inr(p_2))</w:t>
      </w:r>
      <w:r w:rsidRPr="00F77E9F">
        <w:tab/>
        <w:t xml:space="preserve"> &amp; = &amp; concat(p_1,p_2)\\</w:t>
      </w:r>
    </w:p>
    <w:p w14:paraId="32A422ED" w14:textId="77777777" w:rsidR="00CC40A7" w:rsidRPr="00F77E9F" w:rsidRDefault="00CC40A7" w:rsidP="00CC40A7">
      <w:r w:rsidRPr="00F77E9F">
        <w:t>\end{array}</w:t>
      </w:r>
    </w:p>
    <w:p w14:paraId="5DDCAF3E" w14:textId="77777777" w:rsidR="00CC40A7" w:rsidRPr="00F77E9F" w:rsidRDefault="00CC40A7" w:rsidP="00CC40A7">
      <w:r w:rsidRPr="00F77E9F">
        <w:t>}</w:t>
      </w:r>
    </w:p>
    <w:p w14:paraId="763BD2DC" w14:textId="77777777" w:rsidR="00CC40A7" w:rsidRPr="00F77E9F" w:rsidRDefault="00CC40A7" w:rsidP="00CC40A7"/>
    <w:p w14:paraId="70152CFE" w14:textId="77777777" w:rsidR="00CC40A7" w:rsidRPr="00F77E9F" w:rsidRDefault="00CC40A7" w:rsidP="00CC40A7">
      <w:r w:rsidRPr="00F77E9F">
        <w:t>According to our definition, it is obvious that $inl(c)$ is the identity/annihilator for $min_d$/$concat_d$.</w:t>
      </w:r>
    </w:p>
    <w:p w14:paraId="776BFBD7" w14:textId="77777777" w:rsidR="00CC40A7" w:rsidRPr="00F77E9F" w:rsidRDefault="00CC40A7" w:rsidP="00CC40A7"/>
    <w:p w14:paraId="04A952C8" w14:textId="3B882C4C" w:rsidR="00CC40A7" w:rsidRPr="00F77E9F" w:rsidRDefault="00CC40A7" w:rsidP="00CC40A7">
      <w:r w:rsidRPr="00F77E9F">
        <w:t xml:space="preserve">Then because we defined our additive operator </w:t>
      </w:r>
      <w:del w:id="1114" w:author="Proofed" w:date="2018-06-06T09:36:00Z">
        <w:r w:rsidRPr="00F77E9F" w:rsidDel="00E71C98">
          <w:delText xml:space="preserve">by </w:delText>
        </w:r>
      </w:del>
      <w:r w:rsidRPr="00F77E9F">
        <w:t xml:space="preserve">ourselves, we need to reason the property of this operator. We have proved that $min_d$ has the properties of selective, congruence, associative and commutative. Detailed proof can be found in </w:t>
      </w:r>
      <w:ins w:id="1115" w:author="Proofed" w:date="2018-06-06T09:37:00Z">
        <w:r w:rsidR="00E71C98">
          <w:t xml:space="preserve">the </w:t>
        </w:r>
      </w:ins>
      <w:r w:rsidRPr="00F77E9F">
        <w:t>Coq file.</w:t>
      </w:r>
    </w:p>
    <w:p w14:paraId="6ED976E1" w14:textId="77777777" w:rsidR="00CC40A7" w:rsidRPr="00F77E9F" w:rsidRDefault="00CC40A7" w:rsidP="00CC40A7"/>
    <w:p w14:paraId="27B286BB" w14:textId="77777777" w:rsidR="00CC40A7" w:rsidRPr="00F77E9F" w:rsidRDefault="00CC40A7" w:rsidP="00CC40A7">
      <w:r w:rsidRPr="00F77E9F">
        <w:lastRenderedPageBreak/>
        <w:t>Decomposition: because $min_d$ is selective, then it is obvious that $min_d$ is decomposition under the predicate.</w:t>
      </w:r>
    </w:p>
    <w:p w14:paraId="06E78A7B" w14:textId="77777777" w:rsidR="00CC40A7" w:rsidRPr="00F77E9F" w:rsidRDefault="00CC40A7" w:rsidP="00CC40A7"/>
    <w:p w14:paraId="7BB83C4A" w14:textId="664EA7FB" w:rsidR="00CC40A7" w:rsidRPr="00F77E9F" w:rsidRDefault="00CC40A7" w:rsidP="00CC40A7">
      <w:r w:rsidRPr="00F77E9F">
        <w:t xml:space="preserve">Composition: we can prove that $concat_d$ is composition. Considering $p_1,p_2 \in Path$, if either of them has loop inside </w:t>
      </w:r>
      <w:ins w:id="1116" w:author="Proofed" w:date="2018-06-06T09:48:00Z">
        <w:r w:rsidR="005F5BBC">
          <w:t xml:space="preserve">the </w:t>
        </w:r>
      </w:ins>
      <w:r w:rsidRPr="00F77E9F">
        <w:t>path, then the result of the concatenation of them must ha</w:t>
      </w:r>
      <w:ins w:id="1117" w:author="Proofed" w:date="2018-06-06T09:48:00Z">
        <w:r w:rsidR="003605B3">
          <w:t>ve a</w:t>
        </w:r>
      </w:ins>
      <w:del w:id="1118" w:author="Proofed" w:date="2018-06-06T09:48:00Z">
        <w:r w:rsidRPr="00F77E9F" w:rsidDel="003605B3">
          <w:delText>s</w:delText>
        </w:r>
      </w:del>
      <w:r w:rsidRPr="00F77E9F">
        <w:t xml:space="preserve"> loop. Detailed proof can be found in </w:t>
      </w:r>
      <w:ins w:id="1119" w:author="Proofed" w:date="2018-06-06T09:48:00Z">
        <w:r w:rsidR="003605B3">
          <w:t xml:space="preserve">the </w:t>
        </w:r>
      </w:ins>
      <w:r w:rsidRPr="00F77E9F">
        <w:t>Coq file.</w:t>
      </w:r>
    </w:p>
    <w:p w14:paraId="65EDD825" w14:textId="77777777" w:rsidR="00CC40A7" w:rsidRPr="00F77E9F" w:rsidRDefault="00CC40A7" w:rsidP="00CC40A7"/>
    <w:p w14:paraId="7089E79E" w14:textId="3AA30AD2" w:rsidR="00CC40A7" w:rsidRPr="00F77E9F" w:rsidRDefault="00CC40A7" w:rsidP="00CC40A7">
      <w:r w:rsidRPr="00F77E9F">
        <w:t>Preserving Order: although we defined a selective additive component</w:t>
      </w:r>
      <w:ins w:id="1120" w:author="Proofed" w:date="2018-06-06T09:49:00Z">
        <w:r w:rsidR="003605B3">
          <w:t>,</w:t>
        </w:r>
      </w:ins>
      <w:r w:rsidRPr="00F77E9F">
        <w:t xml:space="preserve"> which implicitly defines a partial order on $Path</w:t>
      </w:r>
      <w:commentRangeStart w:id="1121"/>
      <w:r w:rsidRPr="00F77E9F">
        <w:t>$, the order has no relationship with either</w:t>
      </w:r>
      <w:del w:id="1122" w:author="Proofed" w:date="2018-06-06T09:49:00Z">
        <w:r w:rsidRPr="00F77E9F" w:rsidDel="003605B3">
          <w:delText xml:space="preserve"> the</w:delText>
        </w:r>
      </w:del>
      <w:r w:rsidRPr="00F77E9F">
        <w:t xml:space="preserve"> path</w:t>
      </w:r>
      <w:ins w:id="1123" w:author="Proofed" w:date="2018-06-06T09:49:00Z">
        <w:r w:rsidR="003605B3">
          <w:t>, whether it</w:t>
        </w:r>
      </w:ins>
      <w:r w:rsidRPr="00F77E9F">
        <w:t xml:space="preserve"> ha</w:t>
      </w:r>
      <w:ins w:id="1124" w:author="Proofed" w:date="2018-06-06T09:49:00Z">
        <w:r w:rsidR="003605B3">
          <w:t>s a</w:t>
        </w:r>
      </w:ins>
      <w:del w:id="1125" w:author="Proofed" w:date="2018-06-06T09:49:00Z">
        <w:r w:rsidRPr="00F77E9F" w:rsidDel="003605B3">
          <w:delText>ving</w:delText>
        </w:r>
      </w:del>
      <w:r w:rsidRPr="00F77E9F">
        <w:t xml:space="preserve"> loop or not. </w:t>
      </w:r>
      <w:commentRangeEnd w:id="1121"/>
      <w:r w:rsidR="003605B3">
        <w:rPr>
          <w:rStyle w:val="CommentReference"/>
        </w:rPr>
        <w:commentReference w:id="1121"/>
      </w:r>
      <w:del w:id="1126" w:author="Proofed" w:date="2018-06-06T09:49:00Z">
        <w:r w:rsidRPr="00F77E9F" w:rsidDel="003605B3">
          <w:delText>Therefore</w:delText>
        </w:r>
      </w:del>
      <w:ins w:id="1127" w:author="Proofed" w:date="2018-06-06T09:49:00Z">
        <w:r w:rsidR="003605B3" w:rsidRPr="00F77E9F">
          <w:t>Therefore,</w:t>
        </w:r>
      </w:ins>
      <w:r w:rsidRPr="00F77E9F">
        <w:t xml:space="preserve"> the additive component $min_d$ does</w:t>
      </w:r>
      <w:ins w:id="1128" w:author="Proofed" w:date="2018-06-06T09:50:00Z">
        <w:r w:rsidR="003605B3">
          <w:t xml:space="preserve"> </w:t>
        </w:r>
      </w:ins>
      <w:del w:id="1129" w:author="Proofed" w:date="2018-06-06T09:50:00Z">
        <w:r w:rsidRPr="00F77E9F" w:rsidDel="003605B3">
          <w:delText>n't</w:delText>
        </w:r>
      </w:del>
      <w:ins w:id="1130" w:author="Proofed" w:date="2018-06-06T09:50:00Z">
        <w:r w:rsidR="003605B3" w:rsidRPr="00F77E9F">
          <w:t>not</w:t>
        </w:r>
      </w:ins>
      <w:r w:rsidRPr="00F77E9F">
        <w:t xml:space="preserve"> have the property of </w:t>
      </w:r>
      <w:ins w:id="1131" w:author="Proofed" w:date="2018-06-06T09:50:00Z">
        <w:r w:rsidR="003605B3">
          <w:t xml:space="preserve">a </w:t>
        </w:r>
      </w:ins>
      <w:r w:rsidRPr="00F77E9F">
        <w:t xml:space="preserve">preserving order and we can easily find an example. Imagine $a = inr([1,2,2])$ and $b = inr([1,2,3,4])$, it is obvious that $a \leq_p b$ because $min_d(a,b) = a$. However, by our definition we have $P(a)$ but $\not P(b)$. </w:t>
      </w:r>
      <w:del w:id="1132" w:author="Proofed" w:date="2018-06-06T09:49:00Z">
        <w:r w:rsidRPr="00F77E9F" w:rsidDel="003605B3">
          <w:delText>Similarly</w:delText>
        </w:r>
      </w:del>
      <w:ins w:id="1133" w:author="Proofed" w:date="2018-06-06T09:49:00Z">
        <w:r w:rsidR="003605B3" w:rsidRPr="00F77E9F">
          <w:t>Similarly,</w:t>
        </w:r>
      </w:ins>
      <w:r w:rsidRPr="00F77E9F">
        <w:t xml:space="preserve"> we can prove that the reduction on the $min_d$ is not classical because $r(min_d(r(a),b)) = b$ but $r(min_d(a,b)) = inl(c)$.</w:t>
      </w:r>
    </w:p>
    <w:p w14:paraId="758792FA" w14:textId="77777777" w:rsidR="00CC40A7" w:rsidRPr="00F77E9F" w:rsidRDefault="00CC40A7" w:rsidP="00CC40A7"/>
    <w:p w14:paraId="6D1E8750" w14:textId="77777777" w:rsidR="00CC40A7" w:rsidRPr="00F77E9F" w:rsidRDefault="00CC40A7" w:rsidP="00CC40A7"/>
    <w:p w14:paraId="473A0A10" w14:textId="77777777" w:rsidR="00CC40A7" w:rsidRPr="00F77E9F" w:rsidRDefault="00CC40A7" w:rsidP="00CC40A7"/>
    <w:p w14:paraId="18A0E759" w14:textId="7B8D1133" w:rsidR="00CC40A7" w:rsidRPr="00F77E9F" w:rsidRDefault="00CC40A7" w:rsidP="00CC40A7">
      <w:r w:rsidRPr="00F77E9F">
        <w:t xml:space="preserve">Another point </w:t>
      </w:r>
      <w:del w:id="1134" w:author="Proofed" w:date="2018-06-06T09:50:00Z">
        <w:r w:rsidRPr="00F77E9F" w:rsidDel="003605B3">
          <w:delText xml:space="preserve">that </w:delText>
        </w:r>
      </w:del>
      <w:r w:rsidRPr="00F77E9F">
        <w:t>worthy of our attention is that $concat_d$ does not have commutative property because $concat$ does</w:t>
      </w:r>
      <w:ins w:id="1135" w:author="Proofed" w:date="2018-06-06T09:51:00Z">
        <w:r w:rsidR="003605B3">
          <w:t xml:space="preserve"> </w:t>
        </w:r>
      </w:ins>
      <w:del w:id="1136" w:author="Proofed" w:date="2018-06-06T09:51:00Z">
        <w:r w:rsidRPr="00F77E9F" w:rsidDel="003605B3">
          <w:delText>n't</w:delText>
        </w:r>
      </w:del>
      <w:ins w:id="1137" w:author="Proofed" w:date="2018-06-06T09:51:00Z">
        <w:r w:rsidR="003605B3" w:rsidRPr="00F77E9F">
          <w:t>not</w:t>
        </w:r>
      </w:ins>
      <w:r w:rsidRPr="00F77E9F">
        <w:t xml:space="preserve">. For </w:t>
      </w:r>
      <w:del w:id="1138" w:author="Proofed" w:date="2018-06-06T09:49:00Z">
        <w:r w:rsidRPr="00F77E9F" w:rsidDel="003605B3">
          <w:delText>example</w:delText>
        </w:r>
      </w:del>
      <w:ins w:id="1139" w:author="Proofed" w:date="2018-06-06T09:49:00Z">
        <w:r w:rsidR="003605B3" w:rsidRPr="00F77E9F">
          <w:t>example,</w:t>
        </w:r>
      </w:ins>
      <w:r w:rsidRPr="00F77E9F">
        <w:t xml:space="preserve"> $a = inr([1])$ and $b = inr([2])$, then $concat_d(a,b) = inr([1,2])$ but $concat_d(b,a) = inr([2,1])$.</w:t>
      </w:r>
    </w:p>
    <w:p w14:paraId="6FD80B82" w14:textId="77777777" w:rsidR="00CC40A7" w:rsidRPr="00F77E9F" w:rsidRDefault="00CC40A7" w:rsidP="00CC40A7"/>
    <w:p w14:paraId="4E3E73AF" w14:textId="77777777" w:rsidR="00CC40A7" w:rsidRPr="00F77E9F" w:rsidRDefault="00CC40A7" w:rsidP="00CC40A7">
      <w:r w:rsidRPr="00F77E9F">
        <w:t>At the same time, $inr([])$ is the annihilator/identity for our additive/multiplicative component according to our definition.</w:t>
      </w:r>
    </w:p>
    <w:p w14:paraId="4CE8EB59" w14:textId="77777777" w:rsidR="00CC40A7" w:rsidRPr="00F77E9F" w:rsidRDefault="00CC40A7" w:rsidP="00CC40A7"/>
    <w:p w14:paraId="1E9988F4" w14:textId="110DB6F2" w:rsidR="00CC40A7" w:rsidRPr="00F77E9F" w:rsidRDefault="00CC40A7" w:rsidP="00CC40A7">
      <w:commentRangeStart w:id="1140"/>
      <w:r w:rsidRPr="00F77E9F">
        <w:t xml:space="preserve">Thus, we can conclude that our definition of reduction is classical </w:t>
      </w:r>
      <w:del w:id="1141" w:author="Proofed" w:date="2018-06-06T09:51:00Z">
        <w:r w:rsidRPr="00F77E9F" w:rsidDel="003605B3">
          <w:delText xml:space="preserve">on </w:delText>
        </w:r>
      </w:del>
      <w:ins w:id="1142" w:author="Proofed" w:date="2018-06-06T09:51:00Z">
        <w:r w:rsidR="003605B3">
          <w:t>regarding</w:t>
        </w:r>
        <w:r w:rsidR="003605B3" w:rsidRPr="00F77E9F">
          <w:t xml:space="preserve"> </w:t>
        </w:r>
      </w:ins>
      <w:r w:rsidRPr="00F77E9F">
        <w:t>multiplicative component</w:t>
      </w:r>
      <w:ins w:id="1143" w:author="Proofed" w:date="2018-06-06T09:51:00Z">
        <w:r w:rsidR="003605B3">
          <w:t>s</w:t>
        </w:r>
      </w:ins>
      <w:r w:rsidRPr="00F77E9F">
        <w:t xml:space="preserve"> but is not classical </w:t>
      </w:r>
      <w:del w:id="1144" w:author="Proofed" w:date="2018-06-06T09:51:00Z">
        <w:r w:rsidRPr="00F77E9F" w:rsidDel="003605B3">
          <w:delText xml:space="preserve">on </w:delText>
        </w:r>
      </w:del>
      <w:ins w:id="1145" w:author="Proofed" w:date="2018-06-06T09:51:00Z">
        <w:r w:rsidR="003605B3">
          <w:t xml:space="preserve">regarding </w:t>
        </w:r>
      </w:ins>
      <w:r w:rsidRPr="00F77E9F">
        <w:t xml:space="preserve">additive component. </w:t>
      </w:r>
      <w:commentRangeEnd w:id="1140"/>
      <w:r w:rsidR="003605B3">
        <w:rPr>
          <w:rStyle w:val="CommentReference"/>
        </w:rPr>
        <w:commentReference w:id="1140"/>
      </w:r>
      <w:r w:rsidRPr="00F77E9F">
        <w:t xml:space="preserve">At the same </w:t>
      </w:r>
      <w:del w:id="1146" w:author="Proofed" w:date="2018-06-06T09:51:00Z">
        <w:r w:rsidRPr="00F77E9F" w:rsidDel="003605B3">
          <w:delText>time</w:delText>
        </w:r>
      </w:del>
      <w:ins w:id="1147" w:author="Proofed" w:date="2018-06-06T09:51:00Z">
        <w:r w:rsidR="003605B3" w:rsidRPr="00F77E9F">
          <w:t>time,</w:t>
        </w:r>
      </w:ins>
      <w:r w:rsidRPr="00F77E9F">
        <w:t xml:space="preserve"> we consider the following properties.</w:t>
      </w:r>
    </w:p>
    <w:p w14:paraId="0327C765" w14:textId="77777777" w:rsidR="00CC40A7" w:rsidRPr="00F77E9F" w:rsidRDefault="00CC40A7" w:rsidP="00CC40A7">
      <w:r w:rsidRPr="00F77E9F">
        <w:t>\begin{itemize}</w:t>
      </w:r>
    </w:p>
    <w:p w14:paraId="28191D7F" w14:textId="77777777" w:rsidR="00CC40A7" w:rsidRPr="00F77E9F" w:rsidRDefault="00CC40A7" w:rsidP="00CC40A7">
      <w:r w:rsidRPr="00F77E9F">
        <w:t xml:space="preserve">  \item $\forall a \in (c + Path), min_d(inr([]),n) = inr([]) = min_d(n,inr([]))$ ($inr([])$ is the annihilator for $min_d$)</w:t>
      </w:r>
    </w:p>
    <w:p w14:paraId="668D66A1" w14:textId="77777777" w:rsidR="00CC40A7" w:rsidRPr="00F77E9F" w:rsidRDefault="00CC40A7" w:rsidP="00CC40A7">
      <w:r w:rsidRPr="00F77E9F">
        <w:t xml:space="preserve">  \item $\forall a \in (c + Path), concat_d(inr([]),n) = n = concat_d(n,inr([]))$ ($inr([])$ is the identity for $concat_d$)</w:t>
      </w:r>
    </w:p>
    <w:p w14:paraId="59A728FF" w14:textId="77777777" w:rsidR="00CC40A7" w:rsidRPr="00F77E9F" w:rsidRDefault="00CC40A7" w:rsidP="00CC40A7">
      <w:r w:rsidRPr="00F77E9F">
        <w:t xml:space="preserve">  \item $ \not dup([]) \rightarrow \not P(inr[])$ (reduction preserve annihilator/identity for $min$/$+$)</w:t>
      </w:r>
    </w:p>
    <w:p w14:paraId="7CDC97CC" w14:textId="77777777" w:rsidR="00CC40A7" w:rsidRPr="00F77E9F" w:rsidRDefault="00CC40A7" w:rsidP="00CC40A7">
      <w:r w:rsidRPr="00F77E9F">
        <w:t xml:space="preserve">  \item $min_d$ has the properties of selective, congruence, associative, commutative</w:t>
      </w:r>
    </w:p>
    <w:p w14:paraId="35B87328" w14:textId="77777777" w:rsidR="00CC40A7" w:rsidRPr="00F77E9F" w:rsidRDefault="00CC40A7" w:rsidP="00CC40A7">
      <w:r w:rsidRPr="00F77E9F">
        <w:t xml:space="preserve">  \item $concat_d$ has the properties of congruence and associative</w:t>
      </w:r>
    </w:p>
    <w:p w14:paraId="00269DBA" w14:textId="77777777" w:rsidR="00CC40A7" w:rsidRPr="00F77E9F" w:rsidRDefault="00CC40A7" w:rsidP="00CC40A7">
      <w:r w:rsidRPr="00F77E9F">
        <w:t xml:space="preserve">  \item $min_d$ and $concat_d$ are distributive on $(c + Path)$</w:t>
      </w:r>
    </w:p>
    <w:p w14:paraId="647D9407" w14:textId="77777777" w:rsidR="00CC40A7" w:rsidRPr="00F77E9F" w:rsidRDefault="00CC40A7" w:rsidP="00CC40A7">
      <w:r w:rsidRPr="00F77E9F">
        <w:t>\end{itemize}</w:t>
      </w:r>
    </w:p>
    <w:p w14:paraId="40A4B7DF" w14:textId="77777777" w:rsidR="00CC40A7" w:rsidRPr="00F77E9F" w:rsidRDefault="00CC40A7" w:rsidP="00CC40A7"/>
    <w:p w14:paraId="0A2EBA62" w14:textId="2DB68150" w:rsidR="00CC40A7" w:rsidRPr="00F77E9F" w:rsidRDefault="00CC40A7" w:rsidP="00CC40A7">
      <w:del w:id="1148" w:author="Proofed" w:date="2018-06-06T09:52:00Z">
        <w:r w:rsidRPr="00F77E9F" w:rsidDel="003605B3">
          <w:delText>However</w:delText>
        </w:r>
      </w:del>
      <w:ins w:id="1149" w:author="Proofed" w:date="2018-06-06T09:52:00Z">
        <w:r w:rsidR="003605B3" w:rsidRPr="00F77E9F">
          <w:t>However,</w:t>
        </w:r>
      </w:ins>
      <w:r w:rsidRPr="00F77E9F">
        <w:t xml:space="preserve"> $min^r_d$ and $concat^r_d$ are not distributive on $(c + Path)$ and we can provide a counterexample. Let $a,b,c \in (c + Path), a = inr([1]), b = inr([1,2]), c = inr([2,3,4])$, then </w:t>
      </w:r>
    </w:p>
    <w:p w14:paraId="3DB1094F" w14:textId="77777777" w:rsidR="00CC40A7" w:rsidRPr="00F77E9F" w:rsidRDefault="00CC40A7" w:rsidP="00CC40A7">
      <w:r w:rsidRPr="00F77E9F">
        <w:t>\[concat^r_d (a,min^r_d(b,c)) = concat^r_d (a,b) = r(inr([1,1,2])) = inl(c)\]</w:t>
      </w:r>
    </w:p>
    <w:p w14:paraId="4BBEEF05" w14:textId="77777777" w:rsidR="00CC40A7" w:rsidRPr="00F77E9F" w:rsidRDefault="00CC40A7" w:rsidP="00CC40A7">
      <w:r w:rsidRPr="00F77E9F">
        <w:t>\[min^r_d (concat^r_d(a,b),concat^r_d(a,c)) = min^r_d (inl(c),inr([1,2,3,4])) = inr([1,2,3,4])\]</w:t>
      </w:r>
    </w:p>
    <w:p w14:paraId="76E46C0E" w14:textId="0A989F17" w:rsidR="00CC40A7" w:rsidRPr="00F77E9F" w:rsidRDefault="00CC40A7" w:rsidP="00CC40A7">
      <w:r w:rsidRPr="00F77E9F">
        <w:t>Hence, the left distributive property does</w:t>
      </w:r>
      <w:ins w:id="1150" w:author="Proofed" w:date="2018-06-06T09:52:00Z">
        <w:r w:rsidR="003605B3">
          <w:t xml:space="preserve"> </w:t>
        </w:r>
      </w:ins>
      <w:del w:id="1151" w:author="Proofed" w:date="2018-06-06T09:52:00Z">
        <w:r w:rsidRPr="00F77E9F" w:rsidDel="003605B3">
          <w:delText>n't</w:delText>
        </w:r>
      </w:del>
      <w:ins w:id="1152" w:author="Proofed" w:date="2018-06-06T09:52:00Z">
        <w:r w:rsidR="003605B3" w:rsidRPr="00F77E9F">
          <w:t>not</w:t>
        </w:r>
      </w:ins>
      <w:r w:rsidRPr="00F77E9F">
        <w:t xml:space="preserve"> </w:t>
      </w:r>
      <w:del w:id="1153" w:author="Proofed" w:date="2018-06-06T09:52:00Z">
        <w:r w:rsidRPr="00F77E9F" w:rsidDel="003605B3">
          <w:delText>hold</w:delText>
        </w:r>
      </w:del>
      <w:ins w:id="1154" w:author="Proofed" w:date="2018-06-06T09:52:00Z">
        <w:r w:rsidR="003605B3" w:rsidRPr="00F77E9F">
          <w:t>hold,</w:t>
        </w:r>
      </w:ins>
      <w:r w:rsidRPr="00F77E9F">
        <w:t xml:space="preserve"> and we can </w:t>
      </w:r>
      <w:ins w:id="1155" w:author="Proofed" w:date="2018-06-06T09:52:00Z">
        <w:r w:rsidR="003605B3">
          <w:t>find</w:t>
        </w:r>
      </w:ins>
      <w:del w:id="1156" w:author="Proofed" w:date="2018-06-06T09:52:00Z">
        <w:r w:rsidRPr="00F77E9F" w:rsidDel="003605B3">
          <w:delText>do the</w:delText>
        </w:r>
      </w:del>
      <w:r w:rsidRPr="00F77E9F">
        <w:t xml:space="preserve"> similar proof for </w:t>
      </w:r>
      <w:ins w:id="1157" w:author="Proofed" w:date="2018-06-06T09:52:00Z">
        <w:r w:rsidR="003605B3">
          <w:t xml:space="preserve">the </w:t>
        </w:r>
      </w:ins>
      <w:r w:rsidRPr="00F77E9F">
        <w:t>right distributive.</w:t>
      </w:r>
    </w:p>
    <w:p w14:paraId="34123BBD" w14:textId="77777777" w:rsidR="00CC40A7" w:rsidRPr="00F77E9F" w:rsidRDefault="00CC40A7" w:rsidP="00CC40A7"/>
    <w:p w14:paraId="3A8A95CE" w14:textId="77777777" w:rsidR="00CC40A7" w:rsidRPr="00F77E9F" w:rsidRDefault="00CC40A7" w:rsidP="00CC40A7">
      <w:r w:rsidRPr="00F77E9F">
        <w:lastRenderedPageBreak/>
        <w:t xml:space="preserve">Thus, we can conclude that $((c + Path),min^r_d,concat^r_d,inl(c),inr([]))$ is the reduced semiring that </w:t>
      </w:r>
    </w:p>
    <w:p w14:paraId="71A1D8FF" w14:textId="77777777" w:rsidR="00CC40A7" w:rsidRPr="00F77E9F" w:rsidRDefault="00CC40A7" w:rsidP="00CC40A7">
      <w:r w:rsidRPr="00F77E9F">
        <w:t>\begin{itemize}</w:t>
      </w:r>
    </w:p>
    <w:p w14:paraId="690EB4AE" w14:textId="77777777" w:rsidR="00CC40A7" w:rsidRPr="00F77E9F" w:rsidRDefault="00CC40A7" w:rsidP="00CC40A7">
      <w:r w:rsidRPr="00F77E9F">
        <w:t xml:space="preserve">  \item additive component $min^r_d$ has the properties of selective, congruence, associative, commutative, has identity of $inl(c)$, has annihilator of $inr([])$.</w:t>
      </w:r>
    </w:p>
    <w:p w14:paraId="743675C3" w14:textId="77777777" w:rsidR="00CC40A7" w:rsidRPr="00F77E9F" w:rsidRDefault="00CC40A7" w:rsidP="00CC40A7">
      <w:r w:rsidRPr="00F77E9F">
        <w:t xml:space="preserve">  \item multiplicative component $concat^r_d$ has the properties of congruence and associative, but not commutative, has identity of $inr([])$, has annihilator of $inl(c)$.</w:t>
      </w:r>
    </w:p>
    <w:p w14:paraId="6850B206" w14:textId="77777777" w:rsidR="00CC40A7" w:rsidRPr="00F77E9F" w:rsidRDefault="00CC40A7" w:rsidP="00CC40A7">
      <w:r w:rsidRPr="00F77E9F">
        <w:t xml:space="preserve">  \item $min^r_d$ and $concat^r_d$ are not distributive on $(c + Path)$.</w:t>
      </w:r>
    </w:p>
    <w:p w14:paraId="7ACA7781" w14:textId="77777777" w:rsidR="00CC40A7" w:rsidRPr="00F77E9F" w:rsidRDefault="00CC40A7" w:rsidP="00CC40A7">
      <w:r w:rsidRPr="00F77E9F">
        <w:t>\end{itemize}</w:t>
      </w:r>
    </w:p>
    <w:p w14:paraId="44577C36" w14:textId="77777777" w:rsidR="00CC40A7" w:rsidRPr="00F77E9F" w:rsidRDefault="00CC40A7" w:rsidP="00CC40A7"/>
    <w:p w14:paraId="6B44F044" w14:textId="77777777" w:rsidR="00CC40A7" w:rsidRPr="00F77E9F" w:rsidRDefault="00CC40A7" w:rsidP="00CC40A7">
      <w:r w:rsidRPr="00F77E9F">
        <w:t>\subsection{Lexicographic Product and Direct Product}</w:t>
      </w:r>
    </w:p>
    <w:p w14:paraId="4EC259F0" w14:textId="77777777" w:rsidR="00CC40A7" w:rsidRPr="00F77E9F" w:rsidRDefault="00CC40A7" w:rsidP="00CC40A7">
      <w:r w:rsidRPr="00F77E9F">
        <w:t xml:space="preserve">We have already defined the two components needed for our path problem, $(\mathbb{N},min^r,+^r,ceiling,0)$ and $((c + Path),min^r_d,concat^r_d,inl(c),inr([]))$. </w:t>
      </w:r>
    </w:p>
    <w:p w14:paraId="11012222" w14:textId="3C8D62EA" w:rsidR="00CC40A7" w:rsidRPr="00F77E9F" w:rsidRDefault="00CC40A7" w:rsidP="00CC40A7">
      <w:del w:id="1158" w:author="Proofed" w:date="2018-06-06T09:55:00Z">
        <w:r w:rsidRPr="00F77E9F" w:rsidDel="003605B3">
          <w:delText>Next</w:delText>
        </w:r>
      </w:del>
      <w:ins w:id="1159" w:author="Proofed" w:date="2018-06-06T09:55:00Z">
        <w:r w:rsidR="003605B3" w:rsidRPr="00F77E9F">
          <w:t>Next,</w:t>
        </w:r>
      </w:ins>
      <w:r w:rsidRPr="00F77E9F">
        <w:t xml:space="preserve"> we need to combine these two semirings together to form the semiring of our final path problem. The method we used to combine two semirings was derived from the lexicographic produc</w:t>
      </w:r>
      <w:ins w:id="1160" w:author="Proofed" w:date="2018-06-06T09:55:00Z">
        <w:r w:rsidR="003605B3">
          <w:t>t</w:t>
        </w:r>
      </w:ins>
      <w:del w:id="1161" w:author="Proofed" w:date="2018-06-06T09:55:00Z">
        <w:r w:rsidRPr="00F77E9F" w:rsidDel="003605B3">
          <w:delText>e</w:delText>
        </w:r>
      </w:del>
      <w:r w:rsidRPr="00F77E9F">
        <w:t xml:space="preserve"> mentioned in L11. Path Problem =</w:t>
      </w:r>
    </w:p>
    <w:p w14:paraId="738732F0" w14:textId="77777777" w:rsidR="00CC40A7" w:rsidRPr="00F77E9F" w:rsidRDefault="00CC40A7" w:rsidP="00CC40A7">
      <w:r w:rsidRPr="00F77E9F">
        <w:t>\[(\mathbb{N},min^r,+^r,ceiling,0) \bar{\times} ((c + Path),min^r_d,concat^r_d,inl(c),inr([]))\]</w:t>
      </w:r>
    </w:p>
    <w:p w14:paraId="24BA110F" w14:textId="77777777" w:rsidR="00CC40A7" w:rsidRPr="00F77E9F" w:rsidRDefault="00CC40A7" w:rsidP="00CC40A7">
      <w:r w:rsidRPr="00F77E9F">
        <w:t>=</w:t>
      </w:r>
    </w:p>
    <w:p w14:paraId="112D2745" w14:textId="77777777" w:rsidR="00CC40A7" w:rsidRPr="00F77E9F" w:rsidRDefault="00CC40A7" w:rsidP="00CC40A7">
      <w:r w:rsidRPr="00F77E9F">
        <w:t>\[(\mathbb{N} \times (c + Path), min^r \bar{\times} min^r_d, +^r \times concat^r_d, (ceiling,inl(c)), (0,inr([])))\]</w:t>
      </w:r>
    </w:p>
    <w:p w14:paraId="0C484C19" w14:textId="3F5B695A" w:rsidR="00CC40A7" w:rsidRPr="00F77E9F" w:rsidDel="003605B3" w:rsidRDefault="00CC40A7" w:rsidP="00CC40A7">
      <w:pPr>
        <w:rPr>
          <w:del w:id="1162" w:author="Proofed" w:date="2018-06-06T09:56:00Z"/>
        </w:rPr>
      </w:pPr>
      <w:r w:rsidRPr="00F77E9F">
        <w:t xml:space="preserve">Following the definition of </w:t>
      </w:r>
      <w:ins w:id="1163" w:author="Proofed" w:date="2018-06-06T09:56:00Z">
        <w:r w:rsidR="003605B3">
          <w:t xml:space="preserve">the </w:t>
        </w:r>
      </w:ins>
      <w:r w:rsidRPr="00F77E9F">
        <w:t>lexicographic product of two semiring</w:t>
      </w:r>
      <w:ins w:id="1164" w:author="Proofed" w:date="2018-06-06T09:56:00Z">
        <w:r w:rsidR="003605B3">
          <w:t>s</w:t>
        </w:r>
      </w:ins>
      <w:r w:rsidRPr="00F77E9F">
        <w:t xml:space="preserve"> from L11</w:t>
      </w:r>
      <w:ins w:id="1165" w:author="Proofed" w:date="2018-06-06T09:56:00Z">
        <w:r w:rsidR="003605B3">
          <w:t xml:space="preserve">, </w:t>
        </w:r>
      </w:ins>
      <w:del w:id="1166" w:author="Proofed" w:date="2018-06-06T09:56:00Z">
        <w:r w:rsidRPr="00F77E9F" w:rsidDel="003605B3">
          <w:delText>.</w:delText>
        </w:r>
      </w:del>
    </w:p>
    <w:p w14:paraId="4C9C203E" w14:textId="4B46EF48" w:rsidR="00CC40A7" w:rsidRPr="00F77E9F" w:rsidRDefault="00CC40A7" w:rsidP="00CC40A7">
      <w:del w:id="1167" w:author="Proofed" w:date="2018-06-06T09:56:00Z">
        <w:r w:rsidRPr="00F77E9F" w:rsidDel="003605B3">
          <w:delText>A</w:delText>
        </w:r>
      </w:del>
      <w:ins w:id="1168" w:author="Proofed" w:date="2018-06-06T09:56:00Z">
        <w:r w:rsidR="003605B3">
          <w:t>a</w:t>
        </w:r>
      </w:ins>
      <w:r w:rsidRPr="00F77E9F">
        <w:t>ccording to the definition in L11, for two semiring</w:t>
      </w:r>
      <w:ins w:id="1169" w:author="Proofed" w:date="2018-06-06T09:56:00Z">
        <w:r w:rsidR="003605B3">
          <w:t>s</w:t>
        </w:r>
      </w:ins>
      <w:r w:rsidRPr="00F77E9F">
        <w:t xml:space="preserve"> $(S_1,\oplus_1,\otimes_1)$,$(S_2,\oplus_2,\otimes_2)$, the lexicographic product of them is $(S_1,\oplus_1,\otimes_1) \bar{\times} (S_2,\oplus_2,\otimes_2) = (S_1\times S_2, \oplus_{\bar{\times}}, \otimes_\times)$.</w:t>
      </w:r>
    </w:p>
    <w:p w14:paraId="1C8DB71A" w14:textId="77777777" w:rsidR="00CC40A7" w:rsidRPr="00F77E9F" w:rsidRDefault="00CC40A7" w:rsidP="00CC40A7"/>
    <w:p w14:paraId="03B62C5A" w14:textId="06B87CE3" w:rsidR="00CC40A7" w:rsidRPr="00F77E9F" w:rsidRDefault="00CC40A7" w:rsidP="00CC40A7">
      <w:r w:rsidRPr="00F77E9F">
        <w:t xml:space="preserve">Here </w:t>
      </w:r>
      <w:del w:id="1170" w:author="Proofed" w:date="2018-06-06T09:57:00Z">
        <w:r w:rsidRPr="00F77E9F" w:rsidDel="003605B3">
          <w:delText>comes to</w:delText>
        </w:r>
      </w:del>
      <w:ins w:id="1171" w:author="Proofed" w:date="2018-06-06T09:57:00Z">
        <w:r w:rsidR="003605B3">
          <w:t>is</w:t>
        </w:r>
      </w:ins>
      <w:r w:rsidRPr="00F77E9F">
        <w:t xml:space="preserve"> the definition of </w:t>
      </w:r>
      <w:ins w:id="1172" w:author="Proofed" w:date="2018-06-06T09:57:00Z">
        <w:r w:rsidR="003605B3">
          <w:t xml:space="preserve">the </w:t>
        </w:r>
      </w:ins>
      <w:r w:rsidRPr="00F77E9F">
        <w:t xml:space="preserve">lexicographic product and direct product for two operators. </w:t>
      </w:r>
    </w:p>
    <w:p w14:paraId="7ED02C3E" w14:textId="77777777" w:rsidR="00CC40A7" w:rsidRPr="00F77E9F" w:rsidRDefault="00CC40A7" w:rsidP="00CC40A7"/>
    <w:p w14:paraId="133E4588" w14:textId="77777777" w:rsidR="00CC40A7" w:rsidRPr="00F77E9F" w:rsidRDefault="00CC40A7" w:rsidP="00CC40A7">
      <w:r w:rsidRPr="00F77E9F">
        <w:t>Suppose $(S_1,\oplus_1)$ is a commutative and selective semigroup and $(S_2,\oplus_2)$ is a semigroup, then the lexicographic product of two semigroups $(S_1,\oplus_1) \bar{\times} (S_2,\oplus_2) = (S_1\times S_2, \oplus_{\bar{\times}})$ where</w:t>
      </w:r>
    </w:p>
    <w:p w14:paraId="56FE2163" w14:textId="77777777" w:rsidR="00CC40A7" w:rsidRPr="00F77E9F" w:rsidRDefault="00CC40A7" w:rsidP="00CC40A7">
      <w:r w:rsidRPr="00F77E9F">
        <w:t>\[(s_1,t_1) \oplus_{\bar{\times}} (s_2,t_2)=\left\{</w:t>
      </w:r>
    </w:p>
    <w:p w14:paraId="6E53A888" w14:textId="77777777" w:rsidR="00CC40A7" w:rsidRPr="00F77E9F" w:rsidRDefault="00CC40A7" w:rsidP="00CC40A7">
      <w:r w:rsidRPr="00F77E9F">
        <w:t>\begin{array}{rcl}</w:t>
      </w:r>
    </w:p>
    <w:p w14:paraId="1A7553E2" w14:textId="77777777" w:rsidR="00CC40A7" w:rsidRPr="00F77E9F" w:rsidRDefault="00CC40A7" w:rsidP="00CC40A7">
      <w:r w:rsidRPr="00F77E9F">
        <w:t>(s_1\oplus_1 s_2,t_1\oplus_2 t_2)      &amp;      &amp; { s_1 = s_1 \oplus_1 s_2 = s_2}\\</w:t>
      </w:r>
    </w:p>
    <w:p w14:paraId="221FBCED" w14:textId="77777777" w:rsidR="00CC40A7" w:rsidRPr="00F77E9F" w:rsidRDefault="00CC40A7" w:rsidP="00CC40A7">
      <w:r w:rsidRPr="00F77E9F">
        <w:t>(s_1\oplus_1 s_2,t_1)       &amp;      &amp; {s_1 = s_1 \oplus_1 s_2 \neq s_2}\\</w:t>
      </w:r>
    </w:p>
    <w:p w14:paraId="369F8FF0" w14:textId="77777777" w:rsidR="00CC40A7" w:rsidRPr="00F77E9F" w:rsidRDefault="00CC40A7" w:rsidP="00CC40A7">
      <w:r w:rsidRPr="00F77E9F">
        <w:t>(s_1\oplus_1 s_2,t_2)       &amp;      &amp; {s_1 \neq s_1 \oplus_1 s_2 = s_2}</w:t>
      </w:r>
    </w:p>
    <w:p w14:paraId="2261BABD" w14:textId="77777777" w:rsidR="00CC40A7" w:rsidRPr="00F77E9F" w:rsidRDefault="00CC40A7" w:rsidP="00CC40A7">
      <w:r w:rsidRPr="00F77E9F">
        <w:t>\end{array} \right.\]</w:t>
      </w:r>
    </w:p>
    <w:p w14:paraId="1A45A241" w14:textId="77777777" w:rsidR="00CC40A7" w:rsidRPr="00F77E9F" w:rsidRDefault="00CC40A7" w:rsidP="00CC40A7"/>
    <w:p w14:paraId="7C6E56ED" w14:textId="77777777" w:rsidR="00CC40A7" w:rsidRPr="00F77E9F" w:rsidRDefault="00CC40A7" w:rsidP="00CC40A7">
      <w:r w:rsidRPr="00F77E9F">
        <w:t>And suppose $(S_1,\otimes_1)$ and $(S_2,\otimes_2)$ are semigroups, then the direct product of two semigroups $(S_1,\otimes_1) \times (S_2,\otimes_2) = (S_1\times S_2, \otimes_\times)$ where</w:t>
      </w:r>
    </w:p>
    <w:p w14:paraId="3009AE98" w14:textId="77777777" w:rsidR="00CC40A7" w:rsidRPr="00F77E9F" w:rsidRDefault="00CC40A7" w:rsidP="00CC40A7">
      <w:r w:rsidRPr="00F77E9F">
        <w:t>\[(s_1,t_1) \otimes_\times (s_2,t_2)= (s_1 \otimes_1 s_2, t_1\otimes_2 t_2)\]</w:t>
      </w:r>
    </w:p>
    <w:p w14:paraId="7E7BD7A7" w14:textId="77777777" w:rsidR="00CC40A7" w:rsidRPr="00F77E9F" w:rsidRDefault="00CC40A7" w:rsidP="00CC40A7"/>
    <w:p w14:paraId="700D2B15" w14:textId="7602A878" w:rsidR="00CC40A7" w:rsidRPr="00F77E9F" w:rsidRDefault="00CC40A7" w:rsidP="00CC40A7">
      <w:del w:id="1173" w:author="Proofed" w:date="2018-06-06T09:57:00Z">
        <w:r w:rsidRPr="00F77E9F" w:rsidDel="003605B3">
          <w:delText>Next</w:delText>
        </w:r>
      </w:del>
      <w:ins w:id="1174" w:author="Proofed" w:date="2018-06-06T09:57:00Z">
        <w:r w:rsidR="003605B3" w:rsidRPr="00F77E9F">
          <w:t>Next,</w:t>
        </w:r>
      </w:ins>
      <w:r w:rsidRPr="00F77E9F">
        <w:t xml:space="preserve"> we need to discuss the properties of the direct product and lexicographic product. </w:t>
      </w:r>
      <w:del w:id="1175" w:author="Proofed" w:date="2018-06-06T09:58:00Z">
        <w:r w:rsidRPr="00F77E9F" w:rsidDel="003605B3">
          <w:delText xml:space="preserve">Since </w:delText>
        </w:r>
      </w:del>
      <w:ins w:id="1176" w:author="Proofed" w:date="2018-06-06T09:58:00Z">
        <w:r w:rsidR="003605B3">
          <w:t>Because</w:t>
        </w:r>
        <w:r w:rsidR="003605B3" w:rsidRPr="00F77E9F">
          <w:t xml:space="preserve"> </w:t>
        </w:r>
      </w:ins>
      <w:r w:rsidRPr="00F77E9F">
        <w:t xml:space="preserve">these properties are not the </w:t>
      </w:r>
      <w:del w:id="1177" w:author="Proofed" w:date="2018-06-06T09:58:00Z">
        <w:r w:rsidRPr="00F77E9F" w:rsidDel="003605B3">
          <w:delText>concentrate point</w:delText>
        </w:r>
      </w:del>
      <w:ins w:id="1178" w:author="Proofed" w:date="2018-06-06T09:58:00Z">
        <w:r w:rsidR="003605B3">
          <w:t>focus</w:t>
        </w:r>
      </w:ins>
      <w:r w:rsidRPr="00F77E9F">
        <w:t xml:space="preserve"> of our project, </w:t>
      </w:r>
      <w:ins w:id="1179" w:author="Proofed" w:date="2018-06-06T09:58:00Z">
        <w:r w:rsidR="001F6784">
          <w:t>we</w:t>
        </w:r>
      </w:ins>
      <w:del w:id="1180" w:author="Proofed" w:date="2018-06-06T09:58:00Z">
        <w:r w:rsidRPr="00F77E9F" w:rsidDel="001F6784">
          <w:delText>I</w:delText>
        </w:r>
      </w:del>
      <w:r w:rsidRPr="00F77E9F">
        <w:t xml:space="preserve"> will not provide detailed proof</w:t>
      </w:r>
      <w:del w:id="1181" w:author="Proofed" w:date="2018-06-06T09:58:00Z">
        <w:r w:rsidRPr="00F77E9F" w:rsidDel="001F6784">
          <w:delText>s</w:delText>
        </w:r>
      </w:del>
      <w:r w:rsidRPr="00F77E9F">
        <w:t xml:space="preserve"> </w:t>
      </w:r>
      <w:del w:id="1182" w:author="Proofed" w:date="2018-06-06T09:58:00Z">
        <w:r w:rsidRPr="00F77E9F" w:rsidDel="001F6784">
          <w:lastRenderedPageBreak/>
          <w:delText xml:space="preserve">for </w:delText>
        </w:r>
      </w:del>
      <w:ins w:id="1183" w:author="Proofed" w:date="2018-06-06T09:58:00Z">
        <w:r w:rsidR="001F6784">
          <w:t xml:space="preserve">of </w:t>
        </w:r>
      </w:ins>
      <w:r w:rsidRPr="00F77E9F">
        <w:t>those properties here. Some theorems are directly referenced from existing properties</w:t>
      </w:r>
      <w:ins w:id="1184" w:author="Proofed" w:date="2018-06-06T09:58:00Z">
        <w:r w:rsidR="001F6784">
          <w:t xml:space="preserve"> </w:t>
        </w:r>
      </w:ins>
      <w:del w:id="1185" w:author="Proofed" w:date="2018-06-06T09:58:00Z">
        <w:r w:rsidRPr="00F77E9F" w:rsidDel="001F6784">
          <w:delText xml:space="preserve"> on</w:delText>
        </w:r>
      </w:del>
      <w:ins w:id="1186" w:author="Proofed" w:date="2018-06-06T09:58:00Z">
        <w:r w:rsidR="001F6784">
          <w:t>from the</w:t>
        </w:r>
      </w:ins>
      <w:r w:rsidRPr="00F77E9F">
        <w:t xml:space="preserve"> L11 lecture.</w:t>
      </w:r>
    </w:p>
    <w:p w14:paraId="443AC9ED" w14:textId="77777777" w:rsidR="00CC40A7" w:rsidRPr="00F77E9F" w:rsidRDefault="00CC40A7" w:rsidP="00CC40A7"/>
    <w:p w14:paraId="1E616855" w14:textId="5D8B613E" w:rsidR="00CC40A7" w:rsidRPr="00F77E9F" w:rsidRDefault="00CC40A7" w:rsidP="00CC40A7">
      <w:del w:id="1187" w:author="Proofed" w:date="2018-06-06T09:58:00Z">
        <w:r w:rsidRPr="00F77E9F" w:rsidDel="001F6784">
          <w:delText>First</w:delText>
        </w:r>
      </w:del>
      <w:ins w:id="1188" w:author="Proofed" w:date="2018-06-06T09:58:00Z">
        <w:r w:rsidR="001F6784" w:rsidRPr="00F77E9F">
          <w:t>First,</w:t>
        </w:r>
      </w:ins>
      <w:r w:rsidRPr="00F77E9F">
        <w:t xml:space="preserve"> we discuss the properties of the direct product. </w:t>
      </w:r>
      <w:del w:id="1189" w:author="Proofed" w:date="2018-06-06T09:58:00Z">
        <w:r w:rsidRPr="00F77E9F" w:rsidDel="001F6784">
          <w:delText>Obviously</w:delText>
        </w:r>
      </w:del>
      <w:ins w:id="1190" w:author="Proofed" w:date="2018-06-06T09:58:00Z">
        <w:r w:rsidR="001F6784" w:rsidRPr="00F77E9F">
          <w:t>Obviously,</w:t>
        </w:r>
      </w:ins>
      <w:r w:rsidRPr="00F77E9F">
        <w:t xml:space="preserve"> the direct product has the ability to retain</w:t>
      </w:r>
      <w:del w:id="1191" w:author="Proofed" w:date="2018-06-06T09:58:00Z">
        <w:r w:rsidRPr="00F77E9F" w:rsidDel="001F6784">
          <w:delText xml:space="preserve"> the</w:delText>
        </w:r>
      </w:del>
      <w:r w:rsidRPr="00F77E9F">
        <w:t xml:space="preserve"> binary operator properties. For example, if the original two binary operators both have associative property, then the direct product of those binary operators also has the property of associative. </w:t>
      </w:r>
      <w:del w:id="1192" w:author="Proofed" w:date="2018-06-06T09:59:00Z">
        <w:r w:rsidRPr="00F77E9F" w:rsidDel="001F6784">
          <w:delText>Similarly</w:delText>
        </w:r>
      </w:del>
      <w:ins w:id="1193" w:author="Proofed" w:date="2018-06-06T09:59:00Z">
        <w:r w:rsidR="001F6784" w:rsidRPr="00F77E9F">
          <w:t>Similarly,</w:t>
        </w:r>
      </w:ins>
      <w:r w:rsidRPr="00F77E9F">
        <w:t xml:space="preserve"> if $i_1,i_2$/$a_1,a_2$ are the identity/annihilator to the binary operator $\oplus_1$, $\oplus_2$, then $(i_1,i_2)$/$(a_1,a_2)$ is the identity/annihilator to the direct product of those two operator $\oplus_1 \times \oplus_2$.</w:t>
      </w:r>
    </w:p>
    <w:p w14:paraId="19EC598D" w14:textId="77777777" w:rsidR="00CC40A7" w:rsidRPr="00F77E9F" w:rsidRDefault="00CC40A7" w:rsidP="00CC40A7"/>
    <w:p w14:paraId="1B343371" w14:textId="57E38C4D" w:rsidR="00CC40A7" w:rsidRPr="00F77E9F" w:rsidRDefault="00CC40A7" w:rsidP="00CC40A7">
      <w:del w:id="1194" w:author="Proofed" w:date="2018-06-06T09:59:00Z">
        <w:r w:rsidRPr="00F77E9F" w:rsidDel="001F6784">
          <w:delText>So</w:delText>
        </w:r>
      </w:del>
      <w:ins w:id="1195" w:author="Proofed" w:date="2018-06-06T09:59:00Z">
        <w:r w:rsidR="001F6784" w:rsidRPr="00F77E9F">
          <w:t>So,</w:t>
        </w:r>
      </w:ins>
      <w:r w:rsidRPr="00F77E9F">
        <w:t xml:space="preserve"> we can conclude that our multiplicative component $+^r \times concat^r_d$ of the path problem has the properties of congruence and associative. However, because the $concat^r_d$ operator in the elementary path semiring is not commutative, the multiplicative component of the path problem is not commutative </w:t>
      </w:r>
      <w:ins w:id="1196" w:author="Proofed" w:date="2018-06-06T09:59:00Z">
        <w:r w:rsidR="001F6784">
          <w:t>either</w:t>
        </w:r>
      </w:ins>
      <w:del w:id="1197" w:author="Proofed" w:date="2018-06-06T09:59:00Z">
        <w:r w:rsidRPr="00F77E9F" w:rsidDel="001F6784">
          <w:delText>as well</w:delText>
        </w:r>
      </w:del>
      <w:r w:rsidRPr="00F77E9F">
        <w:t xml:space="preserve">. </w:t>
      </w:r>
      <w:del w:id="1198" w:author="Proofed" w:date="2018-06-06T09:59:00Z">
        <w:r w:rsidRPr="00F77E9F" w:rsidDel="001F6784">
          <w:delText>And w</w:delText>
        </w:r>
      </w:del>
      <w:ins w:id="1199" w:author="Proofed" w:date="2018-06-06T09:59:00Z">
        <w:r w:rsidR="001F6784">
          <w:t>W</w:t>
        </w:r>
      </w:ins>
      <w:r w:rsidRPr="00F77E9F">
        <w:t>e can conclude that $(0,inr([]))$ is the identity of $+^r \times concat^r_d$ and $(ceiling,inl(c))$ is the annihilator of $+^r \times concat^r_d$.</w:t>
      </w:r>
    </w:p>
    <w:p w14:paraId="3CA638E3" w14:textId="77777777" w:rsidR="00CC40A7" w:rsidRPr="00F77E9F" w:rsidRDefault="00CC40A7" w:rsidP="00CC40A7"/>
    <w:p w14:paraId="4FE13734" w14:textId="77777777" w:rsidR="00CC40A7" w:rsidRPr="00F77E9F" w:rsidRDefault="00CC40A7" w:rsidP="00CC40A7"/>
    <w:p w14:paraId="0E0F9E76" w14:textId="77777777" w:rsidR="00CC40A7" w:rsidRPr="00F77E9F" w:rsidRDefault="00CC40A7" w:rsidP="00CC40A7">
      <w:r w:rsidRPr="00F77E9F">
        <w:t>Then we discuss the properties of the lexicographic product.</w:t>
      </w:r>
    </w:p>
    <w:p w14:paraId="083EBCCF" w14:textId="4F8A511F" w:rsidR="00CC40A7" w:rsidRPr="00F77E9F" w:rsidRDefault="00CC40A7" w:rsidP="00CC40A7">
      <w:r w:rsidRPr="00F77E9F">
        <w:t xml:space="preserve">Because the reasoning part of these properties is not the main content discussed by our project, </w:t>
      </w:r>
      <w:del w:id="1200" w:author="Proofed" w:date="2018-06-06T10:00:00Z">
        <w:r w:rsidRPr="00F77E9F" w:rsidDel="001F6784">
          <w:delText xml:space="preserve">so </w:delText>
        </w:r>
      </w:del>
      <w:r w:rsidRPr="00F77E9F">
        <w:t>we directly borrowed the properties stated in the L11 class.</w:t>
      </w:r>
    </w:p>
    <w:p w14:paraId="69DDFD8E" w14:textId="77777777" w:rsidR="00CC40A7" w:rsidRPr="00F77E9F" w:rsidRDefault="00CC40A7" w:rsidP="00CC40A7"/>
    <w:p w14:paraId="04551ECF" w14:textId="0D016DC0" w:rsidR="00CC40A7" w:rsidRPr="00F77E9F" w:rsidRDefault="00CC40A7" w:rsidP="00CC40A7">
      <w:r w:rsidRPr="00F77E9F">
        <w:t>We assume $(S_1,\oplus_1)$ is associative, commutative and selective,</w:t>
      </w:r>
      <w:ins w:id="1201" w:author="Proofed" w:date="2018-06-06T10:00:00Z">
        <w:r w:rsidR="001F6784">
          <w:t xml:space="preserve"> </w:t>
        </w:r>
      </w:ins>
      <w:del w:id="1202" w:author="Proofed" w:date="2018-06-06T10:00:00Z">
        <w:r w:rsidRPr="00F77E9F" w:rsidDel="001F6784">
          <w:delText xml:space="preserve"> then</w:delText>
        </w:r>
      </w:del>
      <w:ins w:id="1203" w:author="Proofed" w:date="2018-06-06T10:00:00Z">
        <w:r w:rsidR="001F6784">
          <w:t>so</w:t>
        </w:r>
      </w:ins>
      <w:r w:rsidRPr="00F77E9F">
        <w:t xml:space="preserve"> we get:</w:t>
      </w:r>
    </w:p>
    <w:p w14:paraId="508BA618" w14:textId="77777777" w:rsidR="00CC40A7" w:rsidRPr="00F77E9F" w:rsidRDefault="00CC40A7" w:rsidP="00CC40A7"/>
    <w:p w14:paraId="186FB7B8" w14:textId="77777777" w:rsidR="00CC40A7" w:rsidRPr="00F77E9F" w:rsidRDefault="00CC40A7" w:rsidP="00CC40A7">
      <w:r w:rsidRPr="00F77E9F">
        <w:t>\begin{center}</w:t>
      </w:r>
    </w:p>
    <w:p w14:paraId="10E7CEE2" w14:textId="77777777" w:rsidR="00CC40A7" w:rsidRPr="00F77E9F" w:rsidRDefault="00CC40A7" w:rsidP="00CC40A7">
      <w:r w:rsidRPr="00F77E9F">
        <w:t>$\oplus_{\bar{\times}}$ is associative $\longleftrightarrow$ $\oplus_2$ is associative.</w:t>
      </w:r>
    </w:p>
    <w:p w14:paraId="27F8810E" w14:textId="77777777" w:rsidR="00CC40A7" w:rsidRPr="00F77E9F" w:rsidRDefault="00CC40A7" w:rsidP="00CC40A7"/>
    <w:p w14:paraId="037BBE78" w14:textId="77777777" w:rsidR="00CC40A7" w:rsidRPr="00F77E9F" w:rsidRDefault="00CC40A7" w:rsidP="00CC40A7">
      <w:r w:rsidRPr="00F77E9F">
        <w:t>$\oplus_{\bar{\times}}$ has identity $\longleftrightarrow$ $\oplus_1$ and $\oplus_2$ both has identity.</w:t>
      </w:r>
    </w:p>
    <w:p w14:paraId="3D46C6E7" w14:textId="77777777" w:rsidR="00CC40A7" w:rsidRPr="00F77E9F" w:rsidRDefault="00CC40A7" w:rsidP="00CC40A7"/>
    <w:p w14:paraId="5F49666E" w14:textId="77777777" w:rsidR="00CC40A7" w:rsidRPr="00F77E9F" w:rsidRDefault="00CC40A7" w:rsidP="00CC40A7">
      <w:r w:rsidRPr="00F77E9F">
        <w:t>$\oplus_{\bar{\times}}$ has annihilator $\longleftrightarrow$ $\oplus_1$ and $\oplus_2$ both has annihilator.</w:t>
      </w:r>
    </w:p>
    <w:p w14:paraId="1DEB73FD" w14:textId="77777777" w:rsidR="00CC40A7" w:rsidRPr="00F77E9F" w:rsidRDefault="00CC40A7" w:rsidP="00CC40A7"/>
    <w:p w14:paraId="6CCD6535" w14:textId="77777777" w:rsidR="00CC40A7" w:rsidRPr="00F77E9F" w:rsidRDefault="00CC40A7" w:rsidP="00CC40A7">
      <w:r w:rsidRPr="00F77E9F">
        <w:t>$\oplus_{\bar{\times}}$ is commutative $\longleftrightarrow$ $\oplus_2$ is commutative.</w:t>
      </w:r>
    </w:p>
    <w:p w14:paraId="1EB09A37" w14:textId="77777777" w:rsidR="00CC40A7" w:rsidRPr="00F77E9F" w:rsidRDefault="00CC40A7" w:rsidP="00CC40A7"/>
    <w:p w14:paraId="78190279" w14:textId="77777777" w:rsidR="00CC40A7" w:rsidRPr="00F77E9F" w:rsidRDefault="00CC40A7" w:rsidP="00CC40A7">
      <w:r w:rsidRPr="00F77E9F">
        <w:t>$\oplus_{\bar{\times}}$ is selective $\longleftrightarrow$ $\oplus_2$ is selective.</w:t>
      </w:r>
    </w:p>
    <w:p w14:paraId="7280DBA2" w14:textId="77777777" w:rsidR="00CC40A7" w:rsidRPr="00F77E9F" w:rsidRDefault="00CC40A7" w:rsidP="00CC40A7"/>
    <w:p w14:paraId="5476C379" w14:textId="77777777" w:rsidR="00CC40A7" w:rsidRPr="00F77E9F" w:rsidRDefault="00CC40A7" w:rsidP="00CC40A7">
      <w:r w:rsidRPr="00F77E9F">
        <w:t>$\oplus_{\bar{\times}}$ is congruence $\longleftrightarrow$ $\oplus_1$ and $\oplus_2$ are both congruence.</w:t>
      </w:r>
    </w:p>
    <w:p w14:paraId="6B35C8E7" w14:textId="77777777" w:rsidR="00CC40A7" w:rsidRPr="00F77E9F" w:rsidRDefault="00CC40A7" w:rsidP="00CC40A7"/>
    <w:p w14:paraId="09693EDB" w14:textId="77777777" w:rsidR="00CC40A7" w:rsidRPr="00F77E9F" w:rsidRDefault="00CC40A7" w:rsidP="00CC40A7">
      <w:r w:rsidRPr="00F77E9F">
        <w:t xml:space="preserve">$\otimes_1$ and $\otimes_2$ are not distributive on $S_2$ $\longrightarrow$ $\oplus_{\bar{\times}}$ and </w:t>
      </w:r>
      <w:del w:id="1204" w:author="Proofed" w:date="2018-06-06T10:33:00Z">
        <w:r w:rsidRPr="00F77E9F" w:rsidDel="00180292">
          <w:delText xml:space="preserve"> </w:delText>
        </w:r>
      </w:del>
      <w:r w:rsidRPr="00F77E9F">
        <w:t>$\otimes_\times$ are not distributive on $S_1 \times S_2$.</w:t>
      </w:r>
    </w:p>
    <w:p w14:paraId="259D11A1" w14:textId="77777777" w:rsidR="00CC40A7" w:rsidRPr="00F77E9F" w:rsidRDefault="00CC40A7" w:rsidP="00CC40A7"/>
    <w:p w14:paraId="15BA1E90" w14:textId="77777777" w:rsidR="00CC40A7" w:rsidRPr="00F77E9F" w:rsidRDefault="00CC40A7" w:rsidP="00CC40A7">
      <w:r w:rsidRPr="00F77E9F">
        <w:t>\end{center}</w:t>
      </w:r>
    </w:p>
    <w:p w14:paraId="20334252" w14:textId="77777777" w:rsidR="00CC40A7" w:rsidRPr="00F77E9F" w:rsidRDefault="00CC40A7" w:rsidP="00CC40A7"/>
    <w:p w14:paraId="69840C9E" w14:textId="77777777" w:rsidR="00CC40A7" w:rsidRPr="00F77E9F" w:rsidRDefault="00CC40A7" w:rsidP="00CC40A7"/>
    <w:p w14:paraId="09E4F885" w14:textId="0AC4B8B8" w:rsidR="00CC40A7" w:rsidRPr="00F77E9F" w:rsidRDefault="00CC40A7" w:rsidP="00CC40A7">
      <w:del w:id="1205" w:author="Proofed" w:date="2018-06-06T10:00:00Z">
        <w:r w:rsidRPr="00F77E9F" w:rsidDel="001F6784">
          <w:lastRenderedPageBreak/>
          <w:delText>So</w:delText>
        </w:r>
      </w:del>
      <w:ins w:id="1206" w:author="Proofed" w:date="2018-06-06T10:00:00Z">
        <w:r w:rsidR="001F6784" w:rsidRPr="00F77E9F">
          <w:t>So,</w:t>
        </w:r>
      </w:ins>
      <w:r w:rsidRPr="00F77E9F">
        <w:t xml:space="preserve"> we can conclude that our additive component $min^r \bar{\times} min^r_d$</w:t>
      </w:r>
      <w:del w:id="1207" w:author="Proofed" w:date="2018-06-06T10:33:00Z">
        <w:r w:rsidRPr="00F77E9F" w:rsidDel="00CD1AA6">
          <w:delText xml:space="preserve"> </w:delText>
        </w:r>
      </w:del>
      <w:r w:rsidRPr="00F77E9F">
        <w:t xml:space="preserve"> of the path problem has the properties of congruence, associative, commutative, </w:t>
      </w:r>
      <w:ins w:id="1208" w:author="Proofed" w:date="2018-06-06T10:00:00Z">
        <w:r w:rsidR="00530B3E">
          <w:t xml:space="preserve">and </w:t>
        </w:r>
      </w:ins>
      <w:r w:rsidRPr="00F77E9F">
        <w:t xml:space="preserve">selective. </w:t>
      </w:r>
      <w:del w:id="1209" w:author="Proofed" w:date="2018-06-06T10:00:00Z">
        <w:r w:rsidRPr="00F77E9F" w:rsidDel="00530B3E">
          <w:delText>And w</w:delText>
        </w:r>
      </w:del>
      <w:ins w:id="1210" w:author="Proofed" w:date="2018-06-06T10:00:00Z">
        <w:r w:rsidR="00530B3E">
          <w:t>W</w:t>
        </w:r>
      </w:ins>
      <w:r w:rsidRPr="00F77E9F">
        <w:t xml:space="preserve">e can conclude that </w:t>
      </w:r>
      <w:del w:id="1211" w:author="Proofed" w:date="2018-06-06T10:33:00Z">
        <w:r w:rsidRPr="00F77E9F" w:rsidDel="00CD1AA6">
          <w:delText xml:space="preserve"> </w:delText>
        </w:r>
      </w:del>
      <w:r w:rsidRPr="00F77E9F">
        <w:t>$(ceiling,inl(c))$</w:t>
      </w:r>
      <w:del w:id="1212" w:author="Proofed" w:date="2018-06-06T10:33:00Z">
        <w:r w:rsidRPr="00F77E9F" w:rsidDel="00CD1AA6">
          <w:delText xml:space="preserve"> </w:delText>
        </w:r>
      </w:del>
      <w:r w:rsidRPr="00F77E9F">
        <w:t xml:space="preserve"> is the identity of $min^r \bar{\times} min^r_d$ and $(0,inr([]))$ is the annihilator of $+^r \times concat^r_d$. $min^r \bar{\times} min^r_d$ and $+^r \times concat^r_d$ are not distributive on $\mathbb{N} \times (c + Path)$.</w:t>
      </w:r>
    </w:p>
    <w:p w14:paraId="301EC81B" w14:textId="77777777" w:rsidR="00CC40A7" w:rsidRPr="00F77E9F" w:rsidRDefault="00CC40A7" w:rsidP="00CC40A7">
      <w:r w:rsidRPr="00F77E9F">
        <w:t>\subsection{Reduce Annihilator}</w:t>
      </w:r>
    </w:p>
    <w:p w14:paraId="27EF79B8" w14:textId="64524874" w:rsidR="00CC40A7" w:rsidRPr="00F77E9F" w:rsidRDefault="00CC40A7" w:rsidP="00CC40A7">
      <w:del w:id="1213" w:author="Proofed" w:date="2018-06-06T10:01:00Z">
        <w:r w:rsidRPr="00F77E9F" w:rsidDel="00530B3E">
          <w:delText>Finally</w:delText>
        </w:r>
      </w:del>
      <w:ins w:id="1214" w:author="Proofed" w:date="2018-06-06T10:01:00Z">
        <w:r w:rsidR="00530B3E" w:rsidRPr="00F77E9F">
          <w:t>Finally,</w:t>
        </w:r>
      </w:ins>
      <w:r w:rsidRPr="00F77E9F">
        <w:t xml:space="preserve"> we define</w:t>
      </w:r>
      <w:del w:id="1215" w:author="Proofed" w:date="2018-06-06T10:01:00Z">
        <w:r w:rsidRPr="00F77E9F" w:rsidDel="00530B3E">
          <w:delText>d</w:delText>
        </w:r>
      </w:del>
      <w:r w:rsidRPr="00F77E9F">
        <w:t xml:space="preserve"> our third predicate reduction. The reduction will reduce all the pairs of elements $(x,y) \in X \times Y$ to $(a,b)$</w:t>
      </w:r>
      <w:ins w:id="1216" w:author="Proofed" w:date="2018-06-06T10:01:00Z">
        <w:r w:rsidR="00530B3E">
          <w:t>,</w:t>
        </w:r>
      </w:ins>
      <w:r w:rsidRPr="00F77E9F">
        <w:t xml:space="preserve"> where $a$ is the annihilator for the multiplicative component of $X$ and $b$ is the annihilator for the multiplicative component of $Y$, if $x = a \vee y = b$.</w:t>
      </w:r>
    </w:p>
    <w:p w14:paraId="291D4D61" w14:textId="77777777" w:rsidR="00CC40A7" w:rsidRPr="00F77E9F" w:rsidRDefault="00CC40A7" w:rsidP="00CC40A7"/>
    <w:p w14:paraId="642E4B4B" w14:textId="17D18A34" w:rsidR="00CC40A7" w:rsidRPr="00F77E9F" w:rsidRDefault="00CC40A7" w:rsidP="00CC40A7">
      <w:r w:rsidRPr="00F77E9F">
        <w:t xml:space="preserve">According to our previous reasoning, $(ceiling,inl (c))$ is the identity/annihilator for the additive/multiplicative component of </w:t>
      </w:r>
      <w:ins w:id="1217" w:author="Proofed" w:date="2018-06-06T10:01:00Z">
        <w:r w:rsidR="00530B3E">
          <w:t xml:space="preserve">the </w:t>
        </w:r>
      </w:ins>
      <w:r w:rsidRPr="00F77E9F">
        <w:t xml:space="preserve">path problem semiring. Therefore, following the definition, the predicate reduction </w:t>
      </w:r>
      <w:del w:id="1218" w:author="Proofed" w:date="2018-06-06T10:02:00Z">
        <w:r w:rsidRPr="00F77E9F" w:rsidDel="00530B3E">
          <w:delText>is goint to to</w:delText>
        </w:r>
      </w:del>
      <w:ins w:id="1219" w:author="Proofed" w:date="2018-06-06T10:02:00Z">
        <w:r w:rsidR="00530B3E">
          <w:t>will</w:t>
        </w:r>
      </w:ins>
      <w:r w:rsidRPr="00F77E9F">
        <w:t xml:space="preserve"> reduce all pairs of $(ceiling,\_)$ and $(\_,inl(c))$ to $(ceiling,inl(c))$.</w:t>
      </w:r>
    </w:p>
    <w:p w14:paraId="5F0B59E8" w14:textId="77777777" w:rsidR="00CC40A7" w:rsidRPr="00F77E9F" w:rsidRDefault="00CC40A7" w:rsidP="00CC40A7"/>
    <w:p w14:paraId="5184F511" w14:textId="3B4358DE" w:rsidR="00CC40A7" w:rsidRPr="00F77E9F" w:rsidRDefault="00CC40A7" w:rsidP="00CC40A7">
      <w:del w:id="1220" w:author="Proofed" w:date="2018-06-06T10:02:00Z">
        <w:r w:rsidRPr="00F77E9F" w:rsidDel="00530B3E">
          <w:delText>Hence</w:delText>
        </w:r>
      </w:del>
      <w:ins w:id="1221" w:author="Proofed" w:date="2018-06-06T10:02:00Z">
        <w:r w:rsidR="00530B3E" w:rsidRPr="00F77E9F">
          <w:t>Hence,</w:t>
        </w:r>
      </w:ins>
      <w:r w:rsidRPr="00F77E9F">
        <w:t xml:space="preserve"> we define the predicate as follow</w:t>
      </w:r>
      <w:ins w:id="1222" w:author="Proofed" w:date="2018-06-06T10:02:00Z">
        <w:r w:rsidR="00530B3E">
          <w:t>s</w:t>
        </w:r>
      </w:ins>
      <w:del w:id="1223" w:author="Proofed" w:date="2018-06-06T10:02:00Z">
        <w:r w:rsidRPr="00F77E9F" w:rsidDel="00530B3E">
          <w:delText>ing</w:delText>
        </w:r>
      </w:del>
      <w:r w:rsidRPr="00F77E9F">
        <w:t xml:space="preserve"> </w:t>
      </w:r>
    </w:p>
    <w:p w14:paraId="74BA7A91" w14:textId="77777777" w:rsidR="00CC40A7" w:rsidRPr="00F77E9F" w:rsidRDefault="00CC40A7" w:rsidP="00CC40A7">
      <w:r w:rsidRPr="00F77E9F">
        <w:t>\e{pr:def:reduce_annihilator_p}{\forall (n,p) \in \mathbb{N} \times (c + Path), P((n,p)) \equiv n = ceiling \vee p = inl(c)}</w:t>
      </w:r>
    </w:p>
    <w:p w14:paraId="30FD145F" w14:textId="77777777" w:rsidR="00CC40A7" w:rsidRPr="00F77E9F" w:rsidRDefault="00CC40A7" w:rsidP="00CC40A7">
      <w:r w:rsidRPr="00F77E9F">
        <w:t>And the predicate reduction of reduce annihilator is defined as \e{pr:def:reduce_annihilator_r}{r_a(a) = \left\{</w:t>
      </w:r>
    </w:p>
    <w:p w14:paraId="7803588D" w14:textId="77777777" w:rsidR="00CC40A7" w:rsidRPr="00F77E9F" w:rsidRDefault="00CC40A7" w:rsidP="00CC40A7">
      <w:r w:rsidRPr="00F77E9F">
        <w:t>\begin{aligned}</w:t>
      </w:r>
    </w:p>
    <w:p w14:paraId="33690379" w14:textId="77777777" w:rsidR="00CC40A7" w:rsidRPr="00F77E9F" w:rsidRDefault="00CC40A7" w:rsidP="00CC40A7">
      <w:r w:rsidRPr="00F77E9F">
        <w:t>(ceiling,inl (c)) &amp;</w:t>
      </w:r>
      <w:bookmarkStart w:id="1224" w:name="_GoBack"/>
      <w:r w:rsidRPr="00F77E9F">
        <w:t xml:space="preserve">  </w:t>
      </w:r>
      <w:bookmarkEnd w:id="1224"/>
      <w:r w:rsidRPr="00F77E9F">
        <w:t>&amp; P(a) \\</w:t>
      </w:r>
    </w:p>
    <w:p w14:paraId="5EB7024F" w14:textId="77777777" w:rsidR="00CC40A7" w:rsidRPr="00F77E9F" w:rsidRDefault="00CC40A7" w:rsidP="00CC40A7">
      <w:r w:rsidRPr="00F77E9F">
        <w:t xml:space="preserve">a &amp;  &amp; otherwise </w:t>
      </w:r>
    </w:p>
    <w:p w14:paraId="2DE08A3C" w14:textId="77777777" w:rsidR="00CC40A7" w:rsidRPr="00F77E9F" w:rsidRDefault="00CC40A7" w:rsidP="00CC40A7">
      <w:r w:rsidRPr="00F77E9F">
        <w:t>\end{aligned}</w:t>
      </w:r>
    </w:p>
    <w:p w14:paraId="1A23EB1A" w14:textId="77777777" w:rsidR="00CC40A7" w:rsidRPr="00F77E9F" w:rsidRDefault="00CC40A7" w:rsidP="00CC40A7">
      <w:r w:rsidRPr="00F77E9F">
        <w:t>\right.}</w:t>
      </w:r>
    </w:p>
    <w:p w14:paraId="6EFF0CF9" w14:textId="77777777" w:rsidR="00CC40A7" w:rsidRPr="00F77E9F" w:rsidRDefault="00CC40A7" w:rsidP="00CC40A7"/>
    <w:p w14:paraId="49A1A611" w14:textId="77777777" w:rsidR="00CC40A7" w:rsidRPr="00F77E9F" w:rsidRDefault="00CC40A7" w:rsidP="00CC40A7">
      <w:r w:rsidRPr="00F77E9F">
        <w:t>Then we are going to reason the properties of the reduce annihilator reduction.</w:t>
      </w:r>
    </w:p>
    <w:p w14:paraId="596CAC85" w14:textId="77777777" w:rsidR="00CC40A7" w:rsidRPr="00F77E9F" w:rsidRDefault="00CC40A7" w:rsidP="00CC40A7"/>
    <w:p w14:paraId="39235C0F" w14:textId="77777777" w:rsidR="00CC40A7" w:rsidRPr="00F77E9F" w:rsidRDefault="00CC40A7" w:rsidP="00CC40A7">
      <w:r w:rsidRPr="00F77E9F">
        <w:t>P\_true: It is obvious that $P((ceiling,inl (c)))$.</w:t>
      </w:r>
    </w:p>
    <w:p w14:paraId="1C8F7AF3" w14:textId="77777777" w:rsidR="00CC40A7" w:rsidRPr="00F77E9F" w:rsidRDefault="00CC40A7" w:rsidP="00CC40A7"/>
    <w:p w14:paraId="476C8B67" w14:textId="77777777" w:rsidR="00CC40A7" w:rsidRPr="00F77E9F" w:rsidRDefault="00CC40A7" w:rsidP="00CC40A7">
      <w:r w:rsidRPr="00F77E9F">
        <w:t>P\_congruence: because we have both congruence property for natural number and list, then it is obvious that $P$ has the property of congruence.</w:t>
      </w:r>
    </w:p>
    <w:p w14:paraId="2A2CC111" w14:textId="77777777" w:rsidR="00CC40A7" w:rsidRPr="00F77E9F" w:rsidRDefault="00CC40A7" w:rsidP="00CC40A7"/>
    <w:p w14:paraId="11F76A11" w14:textId="7655819E" w:rsidR="00CC40A7" w:rsidRPr="00F77E9F" w:rsidRDefault="00CC40A7" w:rsidP="00CC40A7">
      <w:del w:id="1225" w:author="Proofed" w:date="2018-06-06T10:03:00Z">
        <w:r w:rsidRPr="00F77E9F" w:rsidDel="00530B3E">
          <w:delText>And as w</w:delText>
        </w:r>
      </w:del>
      <w:ins w:id="1226" w:author="Proofed" w:date="2018-06-06T10:03:00Z">
        <w:r w:rsidR="00530B3E">
          <w:t>W</w:t>
        </w:r>
      </w:ins>
      <w:r w:rsidRPr="00F77E9F">
        <w:t xml:space="preserve">hat we defined in the reduction, $(ceiling,inl (c))$ is the identity/annihilator for the additive/multiplicative component of </w:t>
      </w:r>
      <w:ins w:id="1227" w:author="Proofed" w:date="2018-06-06T10:03:00Z">
        <w:r w:rsidR="00530B3E">
          <w:t xml:space="preserve">the </w:t>
        </w:r>
      </w:ins>
      <w:r w:rsidRPr="00F77E9F">
        <w:t>path problem semiring.</w:t>
      </w:r>
    </w:p>
    <w:p w14:paraId="5BACCD30" w14:textId="77777777" w:rsidR="00CC40A7" w:rsidRPr="00F77E9F" w:rsidRDefault="00CC40A7" w:rsidP="00CC40A7"/>
    <w:p w14:paraId="0F48A16D" w14:textId="77777777" w:rsidR="00CC40A7" w:rsidRPr="00F77E9F" w:rsidRDefault="00CC40A7" w:rsidP="00CC40A7">
      <w:r w:rsidRPr="00F77E9F">
        <w:t>Then we need to discuss the property between the predicate and our binary operators.</w:t>
      </w:r>
    </w:p>
    <w:p w14:paraId="70659728" w14:textId="77777777" w:rsidR="00CC40A7" w:rsidRPr="00F77E9F" w:rsidRDefault="00CC40A7" w:rsidP="00CC40A7"/>
    <w:p w14:paraId="0464BB18" w14:textId="77777777" w:rsidR="00CC40A7" w:rsidRPr="00F77E9F" w:rsidRDefault="00CC40A7" w:rsidP="00CC40A7">
      <w:r w:rsidRPr="00F77E9F">
        <w:t>Decomposition: since we have proved (using the properties of lexicographic product), $min^r \bar{\times} min^r_d$ is selective, then it is obvious that $min^r \bar{\times} min^r_d$ has the property of decomposition.</w:t>
      </w:r>
    </w:p>
    <w:p w14:paraId="276A2804" w14:textId="77777777" w:rsidR="00CC40A7" w:rsidRPr="00F77E9F" w:rsidRDefault="00CC40A7" w:rsidP="00CC40A7"/>
    <w:p w14:paraId="2E8DDFF2" w14:textId="58231AA3" w:rsidR="00CC40A7" w:rsidRPr="00F77E9F" w:rsidRDefault="00CC40A7" w:rsidP="00CC40A7">
      <w:r w:rsidRPr="00F77E9F">
        <w:t>Composition: it is easy to prove that $+^r \times concat^r_d$ is composition under the predicate. Suppose we have $(n_1,p_1),(n_2,p_2) \in \mathbb{N} \times (c + Path)$, if $P(((n_1,p_1)))$</w:t>
      </w:r>
      <w:ins w:id="1228" w:author="Proofed" w:date="2018-06-06T10:03:00Z">
        <w:r w:rsidR="00530B3E">
          <w:t>,</w:t>
        </w:r>
      </w:ins>
      <w:r w:rsidRPr="00F77E9F">
        <w:t xml:space="preserve"> which means $n_1 = ceiling \vee p_1 = inl(c)$, in both case</w:t>
      </w:r>
      <w:ins w:id="1229" w:author="Proofed" w:date="2018-06-06T10:03:00Z">
        <w:r w:rsidR="00530B3E">
          <w:t>s</w:t>
        </w:r>
      </w:ins>
      <w:r w:rsidRPr="00F77E9F">
        <w:t>, the result</w:t>
      </w:r>
      <w:ins w:id="1230" w:author="Proofed" w:date="2018-06-06T10:03:00Z">
        <w:r w:rsidR="00530B3E">
          <w:t>s</w:t>
        </w:r>
      </w:ins>
      <w:r w:rsidRPr="00F77E9F">
        <w:t xml:space="preserve"> of </w:t>
      </w:r>
      <w:r w:rsidRPr="00F77E9F">
        <w:lastRenderedPageBreak/>
        <w:t xml:space="preserve">the binary operation will yield a tuple that contains at least one of $ceiling$ or $inl(c)$, </w:t>
      </w:r>
      <w:del w:id="1231" w:author="Proofed" w:date="2018-06-06T10:04:00Z">
        <w:r w:rsidRPr="00F77E9F" w:rsidDel="00530B3E">
          <w:delText xml:space="preserve">which </w:delText>
        </w:r>
      </w:del>
      <w:r w:rsidRPr="00F77E9F">
        <w:t>lead</w:t>
      </w:r>
      <w:ins w:id="1232" w:author="Proofed" w:date="2018-06-06T10:04:00Z">
        <w:r w:rsidR="00530B3E">
          <w:t>ing</w:t>
        </w:r>
      </w:ins>
      <w:r w:rsidRPr="00F77E9F">
        <w:t xml:space="preserve"> to the result</w:t>
      </w:r>
      <w:ins w:id="1233" w:author="Proofed" w:date="2018-06-06T10:04:00Z">
        <w:r w:rsidR="00530B3E">
          <w:t>,</w:t>
        </w:r>
      </w:ins>
      <w:r w:rsidRPr="00F77E9F">
        <w:t xml:space="preserve"> satisfying the predicate</w:t>
      </w:r>
      <w:del w:id="1234" w:author="Proofed" w:date="2018-06-06T10:04:00Z">
        <w:r w:rsidRPr="00F77E9F" w:rsidDel="00530B3E">
          <w:delText>,</w:delText>
        </w:r>
      </w:del>
      <w:r w:rsidRPr="00F77E9F">
        <w:t xml:space="preserve"> and </w:t>
      </w:r>
      <w:del w:id="1235" w:author="Proofed" w:date="2018-06-06T10:04:00Z">
        <w:r w:rsidRPr="00F77E9F" w:rsidDel="00530B3E">
          <w:delText xml:space="preserve">same </w:delText>
        </w:r>
      </w:del>
      <w:r w:rsidRPr="00F77E9F">
        <w:t>proof for $P(((n_2,p_2)))$.</w:t>
      </w:r>
    </w:p>
    <w:p w14:paraId="13D50D20" w14:textId="77777777" w:rsidR="00CC40A7" w:rsidRPr="00F77E9F" w:rsidRDefault="00CC40A7" w:rsidP="00CC40A7"/>
    <w:p w14:paraId="6F653FAA" w14:textId="7881A093" w:rsidR="00CC40A7" w:rsidRPr="00F77E9F" w:rsidRDefault="00CC40A7" w:rsidP="00CC40A7">
      <w:r w:rsidRPr="00F77E9F">
        <w:t>Preserving Order: we can prove that $min^r \bar{\times} min^r_d$ does</w:t>
      </w:r>
      <w:ins w:id="1236" w:author="Proofed" w:date="2018-06-06T10:05:00Z">
        <w:r w:rsidR="00530B3E">
          <w:t xml:space="preserve"> </w:t>
        </w:r>
      </w:ins>
      <w:del w:id="1237" w:author="Proofed" w:date="2018-06-06T10:05:00Z">
        <w:r w:rsidRPr="00F77E9F" w:rsidDel="00530B3E">
          <w:delText>n't</w:delText>
        </w:r>
      </w:del>
      <w:ins w:id="1238" w:author="Proofed" w:date="2018-06-06T10:05:00Z">
        <w:r w:rsidR="00530B3E" w:rsidRPr="00F77E9F">
          <w:t>not</w:t>
        </w:r>
      </w:ins>
      <w:r w:rsidRPr="00F77E9F">
        <w:t xml:space="preserve"> have the property of preserving order and provide the counter example. Suppose we have $a = (0,inl (c)), b = (1,inr([])) \in \mathbb{N} \times (c + Path)$, it is obvious that $ a min^r \bar{\times} min^r_d b = a$ by the definition of lexicographic product, and $P(a)$</w:t>
      </w:r>
      <w:ins w:id="1239" w:author="Proofed" w:date="2018-06-06T10:05:00Z">
        <w:r w:rsidR="00530B3E">
          <w:t>.</w:t>
        </w:r>
      </w:ins>
      <w:del w:id="1240" w:author="Proofed" w:date="2018-06-06T10:05:00Z">
        <w:r w:rsidRPr="00F77E9F" w:rsidDel="00530B3E">
          <w:delText>,</w:delText>
        </w:r>
      </w:del>
      <w:r w:rsidRPr="00F77E9F">
        <w:t xml:space="preserve"> </w:t>
      </w:r>
      <w:ins w:id="1241" w:author="Proofed" w:date="2018-06-06T10:05:00Z">
        <w:r w:rsidR="00530B3E">
          <w:t>H</w:t>
        </w:r>
      </w:ins>
      <w:del w:id="1242" w:author="Proofed" w:date="2018-06-06T10:05:00Z">
        <w:r w:rsidRPr="00F77E9F" w:rsidDel="00530B3E">
          <w:delText>h</w:delText>
        </w:r>
      </w:del>
      <w:r w:rsidRPr="00F77E9F">
        <w:t>owever</w:t>
      </w:r>
      <w:ins w:id="1243" w:author="Proofed" w:date="2018-06-06T10:05:00Z">
        <w:r w:rsidR="00530B3E">
          <w:t>,</w:t>
        </w:r>
      </w:ins>
      <w:r w:rsidRPr="00F77E9F">
        <w:t xml:space="preserve"> it is also obvious that $\not P(b)$</w:t>
      </w:r>
      <w:ins w:id="1244" w:author="Proofed" w:date="2018-06-06T10:05:00Z">
        <w:r w:rsidR="00530B3E">
          <w:t xml:space="preserve"> </w:t>
        </w:r>
      </w:ins>
      <w:del w:id="1245" w:author="Proofed" w:date="2018-06-06T10:05:00Z">
        <w:r w:rsidRPr="00F77E9F" w:rsidDel="00530B3E">
          <w:delText xml:space="preserve">. </w:delText>
        </w:r>
      </w:del>
      <w:ins w:id="1246" w:author="Proofed" w:date="2018-06-06T10:05:00Z">
        <w:r w:rsidR="00530B3E">
          <w:t>a</w:t>
        </w:r>
      </w:ins>
      <w:del w:id="1247" w:author="Proofed" w:date="2018-06-06T10:05:00Z">
        <w:r w:rsidRPr="00F77E9F" w:rsidDel="00530B3E">
          <w:delText>A</w:delText>
        </w:r>
      </w:del>
      <w:r w:rsidRPr="00F77E9F">
        <w:t>nd</w:t>
      </w:r>
      <w:del w:id="1248" w:author="Proofed" w:date="2018-06-06T10:33:00Z">
        <w:r w:rsidRPr="00F77E9F" w:rsidDel="00180292">
          <w:delText xml:space="preserve"> </w:delText>
        </w:r>
      </w:del>
      <w:del w:id="1249" w:author="Proofed" w:date="2018-06-06T10:05:00Z">
        <w:r w:rsidRPr="00F77E9F" w:rsidDel="00530B3E">
          <w:delText>it is obvious</w:delText>
        </w:r>
      </w:del>
      <w:r w:rsidRPr="00F77E9F">
        <w:t xml:space="preserve"> that the additive component does</w:t>
      </w:r>
      <w:ins w:id="1250" w:author="Proofed" w:date="2018-06-06T10:05:00Z">
        <w:r w:rsidR="00530B3E">
          <w:t xml:space="preserve"> </w:t>
        </w:r>
      </w:ins>
      <w:del w:id="1251" w:author="Proofed" w:date="2018-06-06T10:05:00Z">
        <w:r w:rsidRPr="00F77E9F" w:rsidDel="00530B3E">
          <w:delText>n't</w:delText>
        </w:r>
      </w:del>
      <w:ins w:id="1252" w:author="Proofed" w:date="2018-06-06T10:05:00Z">
        <w:r w:rsidR="00530B3E" w:rsidRPr="00F77E9F">
          <w:t>not</w:t>
        </w:r>
      </w:ins>
      <w:r w:rsidRPr="00F77E9F">
        <w:t xml:space="preserve"> have left/right invariant propert</w:t>
      </w:r>
      <w:ins w:id="1253" w:author="Proofed" w:date="2018-06-06T10:05:00Z">
        <w:r w:rsidR="00530B3E">
          <w:t>ies</w:t>
        </w:r>
      </w:ins>
      <w:del w:id="1254" w:author="Proofed" w:date="2018-06-06T10:05:00Z">
        <w:r w:rsidRPr="00F77E9F" w:rsidDel="00530B3E">
          <w:delText>y</w:delText>
        </w:r>
      </w:del>
      <w:r w:rsidRPr="00F77E9F">
        <w:t xml:space="preserve"> by the example we provided here.</w:t>
      </w:r>
    </w:p>
    <w:p w14:paraId="1A48620F" w14:textId="77777777" w:rsidR="00CC40A7" w:rsidRPr="00F77E9F" w:rsidRDefault="00CC40A7" w:rsidP="00CC40A7"/>
    <w:p w14:paraId="65E69251" w14:textId="622A2B00" w:rsidR="00CC40A7" w:rsidRPr="00F77E9F" w:rsidRDefault="00CC40A7" w:rsidP="00CC40A7">
      <w:r w:rsidRPr="00F77E9F">
        <w:t xml:space="preserve">Thus, we can conclude that our definition of reduction is classical on </w:t>
      </w:r>
      <w:ins w:id="1255" w:author="Proofed" w:date="2018-06-06T10:06:00Z">
        <w:r w:rsidR="00530B3E">
          <w:t xml:space="preserve">a </w:t>
        </w:r>
      </w:ins>
      <w:r w:rsidRPr="00F77E9F">
        <w:t xml:space="preserve">multiplicative component but is not classical on </w:t>
      </w:r>
      <w:ins w:id="1256" w:author="Proofed" w:date="2018-06-06T10:06:00Z">
        <w:r w:rsidR="00530B3E">
          <w:t xml:space="preserve">an </w:t>
        </w:r>
      </w:ins>
      <w:r w:rsidRPr="00F77E9F">
        <w:t>additive component.</w:t>
      </w:r>
    </w:p>
    <w:p w14:paraId="59882875" w14:textId="77777777" w:rsidR="00CC40A7" w:rsidRPr="00F77E9F" w:rsidRDefault="00CC40A7" w:rsidP="00CC40A7"/>
    <w:p w14:paraId="5784F415" w14:textId="2276FD1B" w:rsidR="00CC40A7" w:rsidRPr="00F77E9F" w:rsidRDefault="00CC40A7" w:rsidP="00CC40A7">
      <w:commentRangeStart w:id="1257"/>
      <w:r w:rsidRPr="00F77E9F">
        <w:t>We also know</w:t>
      </w:r>
      <w:del w:id="1258" w:author="Proofed" w:date="2018-06-06T10:06:00Z">
        <w:r w:rsidRPr="00F77E9F" w:rsidDel="00530B3E">
          <w:delText>s</w:delText>
        </w:r>
      </w:del>
      <w:r w:rsidRPr="00F77E9F">
        <w:t xml:space="preserve"> that, by the assumption that $ceiling$ is not 0, $\not P((0,inr([])))$. Hence, the reduction preserve</w:t>
      </w:r>
      <w:ins w:id="1259" w:author="Proofed" w:date="2018-06-06T10:06:00Z">
        <w:r w:rsidR="00530B3E">
          <w:t>s</w:t>
        </w:r>
      </w:ins>
      <w:r w:rsidRPr="00F77E9F">
        <w:t xml:space="preserve"> </w:t>
      </w:r>
      <w:ins w:id="1260" w:author="Proofed" w:date="2018-06-06T10:06:00Z">
        <w:r w:rsidR="00530B3E">
          <w:t xml:space="preserve">the </w:t>
        </w:r>
      </w:ins>
      <w:r w:rsidRPr="00F77E9F">
        <w:t>annihilator/identity for additive/multiplicative component</w:t>
      </w:r>
      <w:ins w:id="1261" w:author="Proofed" w:date="2018-06-06T10:06:00Z">
        <w:r w:rsidR="00530B3E">
          <w:t>s</w:t>
        </w:r>
      </w:ins>
      <w:r w:rsidRPr="00F77E9F">
        <w:t>.</w:t>
      </w:r>
    </w:p>
    <w:commentRangeEnd w:id="1257"/>
    <w:p w14:paraId="2294B2D5" w14:textId="77777777" w:rsidR="00CC40A7" w:rsidRPr="00F77E9F" w:rsidRDefault="00530B3E" w:rsidP="00CC40A7">
      <w:r>
        <w:rPr>
          <w:rStyle w:val="CommentReference"/>
        </w:rPr>
        <w:commentReference w:id="1257"/>
      </w:r>
    </w:p>
    <w:p w14:paraId="3D9D49C1" w14:textId="420B7E6E" w:rsidR="00CC40A7" w:rsidRPr="00F77E9F" w:rsidRDefault="00CC40A7" w:rsidP="00CC40A7">
      <w:r w:rsidRPr="00F77E9F">
        <w:t xml:space="preserve">Because our additive component is decomposition, and $(ceiling,inl (c))$ is the identity for $min^r \bar{\times} min^r_d$, and $min^r \bar{\times} min^r_d$ has the property of associative, </w:t>
      </w:r>
      <w:del w:id="1262" w:author="Proofed" w:date="2018-06-06T10:07:00Z">
        <w:r w:rsidRPr="00F77E9F" w:rsidDel="00530B3E">
          <w:delText xml:space="preserve">thus </w:delText>
        </w:r>
      </w:del>
      <w:r w:rsidRPr="00F77E9F">
        <w:t>$min^r \bar{\times} min^r_d$ remains the property of associative after reduction.</w:t>
      </w:r>
    </w:p>
    <w:p w14:paraId="562349AD" w14:textId="77777777" w:rsidR="00CC40A7" w:rsidRPr="00F77E9F" w:rsidRDefault="00CC40A7" w:rsidP="00CC40A7"/>
    <w:p w14:paraId="22CE6683" w14:textId="77777777" w:rsidR="00CC40A7" w:rsidRPr="00F77E9F" w:rsidRDefault="00CC40A7" w:rsidP="00CC40A7">
      <w:r w:rsidRPr="00F77E9F">
        <w:t xml:space="preserve">By the assumption that $ceiling$ is not 0, because our multiplicative component is not commutative, then $+^r \times concat^r_d$ is still not commutative after reduction. We can easily find the counterexample that, let $a = (0,inr([1])), b = (0,inr([2])) \in \mathbb{N} \times (c + Path)$, </w:t>
      </w:r>
    </w:p>
    <w:p w14:paraId="633F824F" w14:textId="77777777" w:rsidR="00CC40A7" w:rsidRPr="00F77E9F" w:rsidRDefault="00CC40A7" w:rsidP="00CC40A7">
      <w:r w:rsidRPr="00F77E9F">
        <w:t>\[(+^r \times concat^r_d)_a(a,b) = (0,inr([1,2])) \neq (0,inr([2,1])) = (+^r \times concat^r_d)_a(b,a)\] with the assumption that $ceiling \neq 0$.</w:t>
      </w:r>
    </w:p>
    <w:p w14:paraId="1676FEEC" w14:textId="77777777" w:rsidR="00CC40A7" w:rsidRPr="00F77E9F" w:rsidRDefault="00CC40A7" w:rsidP="00CC40A7"/>
    <w:p w14:paraId="6E1E5EA0" w14:textId="2472939E" w:rsidR="00CC40A7" w:rsidRPr="00F77E9F" w:rsidRDefault="00CC40A7" w:rsidP="00CC40A7">
      <w:r w:rsidRPr="00F77E9F">
        <w:t xml:space="preserve">By the assumption that $ceiling$ is not 0, and $min^r \bar{\times} min^r_d$ and $+^r \times concat^r_d$ are not distributive on $\mathbb{N} \times (c + Path)$, we </w:t>
      </w:r>
      <w:ins w:id="1263" w:author="Proofed" w:date="2018-06-06T10:09:00Z">
        <w:r w:rsidR="00A024E5">
          <w:t>obtain</w:t>
        </w:r>
      </w:ins>
      <w:del w:id="1264" w:author="Proofed" w:date="2018-06-06T10:08:00Z">
        <w:r w:rsidRPr="00F77E9F" w:rsidDel="00A024E5">
          <w:delText>get</w:delText>
        </w:r>
      </w:del>
      <w:r w:rsidRPr="00F77E9F">
        <w:t xml:space="preserve"> the result that $min^r \bar{\times} min^r_d$ and $+^r \times concat^r_d$ are not distributive on $\mathbb{N} \times (c + Path)$ after reduction. Similarly to commutative properties, we can easily find a counterexample, by assigning $a = (0,inr([1])), b = (0,inr([1])), c = b = (0,inr([2,3])) \in \mathbb{N} \times (c + Path)$, the left hand side of the equation will become $(ceiling,inl (c))$ after calculation, but the right hand side of equation will become $(0,inr([1,2,3]))$ after calculation.</w:t>
      </w:r>
    </w:p>
    <w:p w14:paraId="1E21177D" w14:textId="77777777" w:rsidR="00CC40A7" w:rsidRPr="00F77E9F" w:rsidRDefault="00CC40A7" w:rsidP="00CC40A7"/>
    <w:p w14:paraId="768ED785" w14:textId="77777777" w:rsidR="00CC40A7" w:rsidRPr="00F77E9F" w:rsidRDefault="00CC40A7" w:rsidP="00CC40A7">
      <w:r w:rsidRPr="00F77E9F">
        <w:t xml:space="preserve">Thus, we can conclude that \[(\mathbb{N} \times (c + Path),(min^r \bar{\times} min^r_d)_a,(+^r \times concat^r_d)_a,(ceiling,inl(c)),(0,inr([])))\] is the reduced semiring, and the semiring for our final path problem that </w:t>
      </w:r>
    </w:p>
    <w:p w14:paraId="60EF0399" w14:textId="77777777" w:rsidR="00CC40A7" w:rsidRPr="00F77E9F" w:rsidRDefault="00CC40A7" w:rsidP="00CC40A7">
      <w:r w:rsidRPr="00F77E9F">
        <w:t>\begin{itemize}</w:t>
      </w:r>
    </w:p>
    <w:p w14:paraId="4C69EF34" w14:textId="120AA953" w:rsidR="00CC40A7" w:rsidRPr="00F77E9F" w:rsidRDefault="00CC40A7" w:rsidP="00CC40A7">
      <w:r w:rsidRPr="00F77E9F">
        <w:t xml:space="preserve">  \item additive component $(min^r \bar{\times} min^r_d)_a$ has the properties of selective, congruence, associative, commutative, has</w:t>
      </w:r>
      <w:del w:id="1265" w:author="Proofed" w:date="2018-06-06T10:11:00Z">
        <w:r w:rsidRPr="00F77E9F" w:rsidDel="00A024E5">
          <w:delText xml:space="preserve"> </w:delText>
        </w:r>
      </w:del>
      <w:ins w:id="1266" w:author="Proofed" w:date="2018-06-06T10:10:00Z">
        <w:r w:rsidR="00A024E5">
          <w:t xml:space="preserve"> </w:t>
        </w:r>
      </w:ins>
      <w:r w:rsidRPr="00F77E9F">
        <w:t>identity of $(ceiling,inl(c))$, has annihilator of $(0,inr([]))$.</w:t>
      </w:r>
    </w:p>
    <w:p w14:paraId="170A89F1" w14:textId="55FBF860" w:rsidR="00CC40A7" w:rsidRPr="00F77E9F" w:rsidRDefault="00CC40A7" w:rsidP="00CC40A7">
      <w:r w:rsidRPr="00F77E9F">
        <w:t xml:space="preserve">  \item multiplicative component $(+^r \times concat^r_d)_a$ has the properties of congruence and associative, but not commutative, has identity of $(0,inr([]))$, has annihilator of $(ceiling,inl(c))$.</w:t>
      </w:r>
    </w:p>
    <w:p w14:paraId="0A5A932F" w14:textId="77777777" w:rsidR="00CC40A7" w:rsidRPr="00F77E9F" w:rsidRDefault="00CC40A7" w:rsidP="00CC40A7">
      <w:r w:rsidRPr="00F77E9F">
        <w:lastRenderedPageBreak/>
        <w:t xml:space="preserve">  \item $(min^r \bar{\times} min^r_d)_a$ and $(+^r \times concat^r_d)_a$ are not distributive on $\mathbb{N} \times (c + Path)$.</w:t>
      </w:r>
    </w:p>
    <w:p w14:paraId="4FCD2121" w14:textId="77777777" w:rsidR="00CC40A7" w:rsidRPr="00F77E9F" w:rsidRDefault="00CC40A7" w:rsidP="00CC40A7">
      <w:r w:rsidRPr="00F77E9F">
        <w:t>\end{itemize}</w:t>
      </w:r>
    </w:p>
    <w:p w14:paraId="0B7CCB87" w14:textId="77777777" w:rsidR="00CC40A7" w:rsidRPr="00F77E9F" w:rsidRDefault="00CC40A7" w:rsidP="00CC40A7"/>
    <w:p w14:paraId="4D98BA08" w14:textId="3E0E9691" w:rsidR="00CC40A7" w:rsidRPr="00F77E9F" w:rsidRDefault="00CC40A7" w:rsidP="00CC40A7">
      <w:r w:rsidRPr="00F77E9F">
        <w:t>\chapter{Evaluation, Summary</w:t>
      </w:r>
      <w:ins w:id="1267" w:author="Proofed" w:date="2018-06-06T10:11:00Z">
        <w:r w:rsidR="00A024E5">
          <w:t>,</w:t>
        </w:r>
      </w:ins>
      <w:r w:rsidRPr="00F77E9F">
        <w:t xml:space="preserve"> and Conclusions} </w:t>
      </w:r>
    </w:p>
    <w:p w14:paraId="7725A363" w14:textId="77777777" w:rsidR="00CC40A7" w:rsidRPr="00F77E9F" w:rsidRDefault="00CC40A7" w:rsidP="00CC40A7"/>
    <w:p w14:paraId="79FA0F0A" w14:textId="77777777" w:rsidR="00CC40A7" w:rsidRPr="00F77E9F" w:rsidRDefault="00CC40A7" w:rsidP="00CC40A7">
      <w:r w:rsidRPr="00F77E9F">
        <w:t>%For any practical projects, you should almost certainly have</w:t>
      </w:r>
    </w:p>
    <w:p w14:paraId="091FD910" w14:textId="77777777" w:rsidR="00CC40A7" w:rsidRPr="00F77E9F" w:rsidRDefault="00CC40A7" w:rsidP="00CC40A7">
      <w:r w:rsidRPr="00F77E9F">
        <w:t xml:space="preserve">%some kind of evaluation, and it's often useful to separate </w:t>
      </w:r>
    </w:p>
    <w:p w14:paraId="25D6F9FB" w14:textId="77777777" w:rsidR="00CC40A7" w:rsidRPr="00F77E9F" w:rsidRDefault="00CC40A7" w:rsidP="00CC40A7">
      <w:r w:rsidRPr="00F77E9F">
        <w:t xml:space="preserve">%this out into its own chapter. </w:t>
      </w:r>
    </w:p>
    <w:p w14:paraId="4340CA61" w14:textId="77777777" w:rsidR="00CC40A7" w:rsidRPr="00F77E9F" w:rsidRDefault="00CC40A7" w:rsidP="00CC40A7"/>
    <w:p w14:paraId="27A0CDEC" w14:textId="77777777" w:rsidR="00CC40A7" w:rsidRPr="00F77E9F" w:rsidRDefault="00CC40A7" w:rsidP="00CC40A7">
      <w:r w:rsidRPr="00F77E9F">
        <w:t xml:space="preserve">%As you might imagine: summarizes the dissertation, and draws </w:t>
      </w:r>
    </w:p>
    <w:p w14:paraId="5F0892AD" w14:textId="77777777" w:rsidR="00CC40A7" w:rsidRPr="00F77E9F" w:rsidRDefault="00CC40A7" w:rsidP="00CC40A7">
      <w:r w:rsidRPr="00F77E9F">
        <w:t xml:space="preserve">%any conclusions. Depending on the length of your work, and </w:t>
      </w:r>
    </w:p>
    <w:p w14:paraId="66EFDCAC" w14:textId="77777777" w:rsidR="00CC40A7" w:rsidRPr="00F77E9F" w:rsidRDefault="00CC40A7" w:rsidP="00CC40A7">
      <w:r w:rsidRPr="00F77E9F">
        <w:t xml:space="preserve">%how well you write, you may not need a summary here. </w:t>
      </w:r>
    </w:p>
    <w:p w14:paraId="1AF1ACEB" w14:textId="77777777" w:rsidR="00CC40A7" w:rsidRPr="00F77E9F" w:rsidRDefault="00CC40A7" w:rsidP="00CC40A7">
      <w:r w:rsidRPr="00F77E9F">
        <w:t>%</w:t>
      </w:r>
    </w:p>
    <w:p w14:paraId="44838591" w14:textId="77777777" w:rsidR="00CC40A7" w:rsidRPr="00F77E9F" w:rsidRDefault="00CC40A7" w:rsidP="00CC40A7">
      <w:r w:rsidRPr="00F77E9F">
        <w:t>%You will generally want to draw some conclusions, and point</w:t>
      </w:r>
    </w:p>
    <w:p w14:paraId="04A7EF7C" w14:textId="77777777" w:rsidR="00CC40A7" w:rsidRPr="00F77E9F" w:rsidRDefault="00CC40A7" w:rsidP="00CC40A7">
      <w:r w:rsidRPr="00F77E9F">
        <w:t xml:space="preserve">%to potential future work. </w:t>
      </w:r>
    </w:p>
    <w:p w14:paraId="399B196D" w14:textId="77777777" w:rsidR="00CC40A7" w:rsidRPr="00F77E9F" w:rsidRDefault="00CC40A7" w:rsidP="00CC40A7"/>
    <w:p w14:paraId="0E2B38FA" w14:textId="77777777" w:rsidR="00CC40A7" w:rsidRPr="00F77E9F" w:rsidRDefault="00CC40A7" w:rsidP="00CC40A7">
      <w:r w:rsidRPr="00F77E9F">
        <w:t>%\section{Evaluation to the Result}</w:t>
      </w:r>
    </w:p>
    <w:p w14:paraId="2B358226" w14:textId="7E649FF2" w:rsidR="00CC40A7" w:rsidRPr="00F77E9F" w:rsidRDefault="00CC40A7" w:rsidP="00CC40A7">
      <w:r w:rsidRPr="00F77E9F">
        <w:t xml:space="preserve">%First of all, we first </w:t>
      </w:r>
      <w:del w:id="1268" w:author="Proofed" w:date="2018-06-06T10:11:00Z">
        <w:r w:rsidRPr="00F77E9F" w:rsidDel="00A024E5">
          <w:delText>conduct an assessment of</w:delText>
        </w:r>
      </w:del>
      <w:ins w:id="1269" w:author="Proofed" w:date="2018-06-06T10:11:00Z">
        <w:r w:rsidR="00A024E5" w:rsidRPr="00F77E9F">
          <w:t>assess</w:t>
        </w:r>
      </w:ins>
      <w:r w:rsidRPr="00F77E9F">
        <w:t xml:space="preserve"> the results of our definition of reduction. </w:t>
      </w:r>
    </w:p>
    <w:p w14:paraId="3ECEAF8A" w14:textId="77777777" w:rsidR="00CC40A7" w:rsidRPr="00F77E9F" w:rsidRDefault="00CC40A7" w:rsidP="00CC40A7">
      <w:r w:rsidRPr="00F77E9F">
        <w:t>%</w:t>
      </w:r>
    </w:p>
    <w:p w14:paraId="1A3122C4" w14:textId="17B02FC9" w:rsidR="00CC40A7" w:rsidRPr="00F77E9F" w:rsidRDefault="00CC40A7" w:rsidP="00CC40A7">
      <w:r w:rsidRPr="00F77E9F">
        <w:t>%Before we defined the generali</w:t>
      </w:r>
      <w:ins w:id="1270" w:author="Proofed" w:date="2018-06-06T10:11:00Z">
        <w:r w:rsidR="00A024E5">
          <w:t>s</w:t>
        </w:r>
      </w:ins>
      <w:del w:id="1271" w:author="Proofed" w:date="2018-06-06T10:11:00Z">
        <w:r w:rsidRPr="00F77E9F" w:rsidDel="00A024E5">
          <w:delText>z</w:delText>
        </w:r>
      </w:del>
      <w:r w:rsidRPr="00F77E9F">
        <w:t xml:space="preserve">ed representation, the original representation of reduction was </w:t>
      </w:r>
      <w:ins w:id="1272" w:author="Proofed" w:date="2018-06-06T10:12:00Z">
        <w:r w:rsidR="00A024E5">
          <w:t xml:space="preserve">not </w:t>
        </w:r>
      </w:ins>
      <w:r w:rsidRPr="00F77E9F">
        <w:t xml:space="preserve">very </w:t>
      </w:r>
      <w:del w:id="1273" w:author="Proofed" w:date="2018-06-06T10:12:00Z">
        <w:r w:rsidRPr="00F77E9F" w:rsidDel="00A024E5">
          <w:delText>unimplemented unfriendly</w:delText>
        </w:r>
      </w:del>
      <w:ins w:id="1274" w:author="Proofed" w:date="2018-06-06T10:12:00Z">
        <w:r w:rsidR="00A024E5">
          <w:t>implementation friendly,</w:t>
        </w:r>
      </w:ins>
      <w:r w:rsidRPr="00F77E9F">
        <w:t xml:space="preserve"> as we have seen. The generali</w:t>
      </w:r>
      <w:ins w:id="1275" w:author="Proofed" w:date="2018-06-06T10:12:00Z">
        <w:r w:rsidR="00A024E5">
          <w:t>s</w:t>
        </w:r>
      </w:ins>
      <w:del w:id="1276" w:author="Proofed" w:date="2018-06-06T10:12:00Z">
        <w:r w:rsidRPr="00F77E9F" w:rsidDel="00A024E5">
          <w:delText>z</w:delText>
        </w:r>
      </w:del>
      <w:r w:rsidRPr="00F77E9F">
        <w:t xml:space="preserve">ed representation of our definition represents the reduced problem set using </w:t>
      </w:r>
      <w:del w:id="1277" w:author="Proofed" w:date="2018-06-06T10:13:00Z">
        <w:r w:rsidRPr="00F77E9F" w:rsidDel="00A024E5">
          <w:delText xml:space="preserve">the </w:delText>
        </w:r>
      </w:del>
      <w:r w:rsidRPr="00F77E9F">
        <w:t xml:space="preserve">reduction, a unary operator, </w:t>
      </w:r>
      <w:del w:id="1278" w:author="Proofed" w:date="2018-06-06T10:13:00Z">
        <w:r w:rsidRPr="00F77E9F" w:rsidDel="00A024E5">
          <w:delText xml:space="preserve">on </w:delText>
        </w:r>
      </w:del>
      <w:r w:rsidRPr="00F77E9F">
        <w:t>the equality and binary operators, and</w:t>
      </w:r>
      <w:del w:id="1279" w:author="Proofed" w:date="2018-06-06T10:13:00Z">
        <w:r w:rsidRPr="00F77E9F" w:rsidDel="00A024E5">
          <w:delText xml:space="preserve"> it</w:delText>
        </w:r>
      </w:del>
      <w:r w:rsidRPr="00F77E9F">
        <w:t xml:space="preserve"> is implementation friendly. Furthermore, our proof in Coq can be extracted to other languages </w:t>
      </w:r>
      <w:commentRangeStart w:id="1280"/>
      <w:r w:rsidRPr="00F77E9F">
        <w:t xml:space="preserve">for implementation </w:t>
      </w:r>
      <w:del w:id="1281" w:author="Proofed" w:date="2018-06-06T10:13:00Z">
        <w:r w:rsidRPr="00F77E9F" w:rsidDel="00A024E5">
          <w:delText xml:space="preserve">friendly </w:delText>
        </w:r>
      </w:del>
      <w:r w:rsidRPr="00F77E9F">
        <w:t>reasons, such as Occam</w:t>
      </w:r>
      <w:ins w:id="1282" w:author="Proofed" w:date="2018-06-06T10:13:00Z">
        <w:r w:rsidR="00A024E5">
          <w:t xml:space="preserve"> and</w:t>
        </w:r>
      </w:ins>
      <w:del w:id="1283" w:author="Proofed" w:date="2018-06-06T10:13:00Z">
        <w:r w:rsidRPr="00F77E9F" w:rsidDel="00A024E5">
          <w:delText>,</w:delText>
        </w:r>
      </w:del>
      <w:r w:rsidRPr="00F77E9F">
        <w:t xml:space="preserve"> Haskell, which </w:t>
      </w:r>
      <w:ins w:id="1284" w:author="Proofed" w:date="2018-06-06T10:13:00Z">
        <w:r w:rsidR="00A024E5">
          <w:t>ar</w:t>
        </w:r>
      </w:ins>
      <w:ins w:id="1285" w:author="Proofed" w:date="2018-06-06T10:14:00Z">
        <w:r w:rsidR="00A024E5">
          <w:t>e</w:t>
        </w:r>
      </w:ins>
      <w:del w:id="1286" w:author="Proofed" w:date="2018-06-06T10:13:00Z">
        <w:r w:rsidRPr="00F77E9F" w:rsidDel="00A024E5">
          <w:delText>is</w:delText>
        </w:r>
      </w:del>
      <w:del w:id="1287" w:author="Proofed" w:date="2018-06-06T10:14:00Z">
        <w:r w:rsidRPr="00F77E9F" w:rsidDel="00A024E5">
          <w:delText xml:space="preserve"> a</w:delText>
        </w:r>
      </w:del>
      <w:r w:rsidRPr="00F77E9F">
        <w:t xml:space="preserve"> functional programming language</w:t>
      </w:r>
      <w:ins w:id="1288" w:author="Proofed" w:date="2018-06-06T10:14:00Z">
        <w:r w:rsidR="00A024E5">
          <w:t>s</w:t>
        </w:r>
      </w:ins>
      <w:r w:rsidRPr="00F77E9F">
        <w:t xml:space="preserve">. </w:t>
      </w:r>
      <w:commentRangeEnd w:id="1280"/>
      <w:r w:rsidR="00A024E5">
        <w:rPr>
          <w:rStyle w:val="CommentReference"/>
        </w:rPr>
        <w:commentReference w:id="1280"/>
      </w:r>
      <w:r w:rsidRPr="00F77E9F">
        <w:t>Because of the</w:t>
      </w:r>
      <w:ins w:id="1289" w:author="Proofed" w:date="2018-06-06T10:14:00Z">
        <w:r w:rsidR="00A024E5">
          <w:t xml:space="preserve"> difficulty, or even</w:t>
        </w:r>
      </w:ins>
      <w:r w:rsidRPr="00F77E9F">
        <w:t xml:space="preserve"> impossibility, </w:t>
      </w:r>
      <w:del w:id="1290" w:author="Proofed" w:date="2018-06-06T10:14:00Z">
        <w:r w:rsidRPr="00F77E9F" w:rsidDel="00A024E5">
          <w:delText xml:space="preserve">or difficulty </w:delText>
        </w:r>
      </w:del>
      <w:r w:rsidRPr="00F77E9F">
        <w:t>of representing records in these languages, our generali</w:t>
      </w:r>
      <w:ins w:id="1291" w:author="Proofed" w:date="2018-06-06T10:14:00Z">
        <w:r w:rsidR="00A024E5">
          <w:t>s</w:t>
        </w:r>
      </w:ins>
      <w:del w:id="1292" w:author="Proofed" w:date="2018-06-06T10:14:00Z">
        <w:r w:rsidRPr="00F77E9F" w:rsidDel="00A024E5">
          <w:delText>z</w:delText>
        </w:r>
      </w:del>
      <w:r w:rsidRPr="00F77E9F">
        <w:t>ed representation will be very important. The proof of isomorphism between the two representation also helps us to better express and use reduction. It is obvious that the properties of reduction under generali</w:t>
      </w:r>
      <w:ins w:id="1293" w:author="Proofed" w:date="2018-06-06T10:14:00Z">
        <w:r w:rsidR="00A024E5">
          <w:t>s</w:t>
        </w:r>
      </w:ins>
      <w:del w:id="1294" w:author="Proofed" w:date="2018-06-06T10:14:00Z">
        <w:r w:rsidRPr="00F77E9F" w:rsidDel="00A024E5">
          <w:delText>z</w:delText>
        </w:r>
      </w:del>
      <w:r w:rsidRPr="00F77E9F">
        <w:t xml:space="preserve">ed representation should be more easily </w:t>
      </w:r>
      <w:del w:id="1295" w:author="Proofed" w:date="2018-06-06T10:15:00Z">
        <w:r w:rsidRPr="00F77E9F" w:rsidDel="00A024E5">
          <w:delText xml:space="preserve">to be </w:delText>
        </w:r>
      </w:del>
      <w:r w:rsidRPr="00F77E9F">
        <w:t>proved.</w:t>
      </w:r>
    </w:p>
    <w:p w14:paraId="6A0F86AD" w14:textId="77777777" w:rsidR="00CC40A7" w:rsidRPr="00F77E9F" w:rsidRDefault="00CC40A7" w:rsidP="00CC40A7">
      <w:r w:rsidRPr="00F77E9F">
        <w:t>%</w:t>
      </w:r>
    </w:p>
    <w:p w14:paraId="70AE9401" w14:textId="02498022" w:rsidR="00CC40A7" w:rsidRPr="00F77E9F" w:rsidRDefault="00CC40A7" w:rsidP="00CC40A7">
      <w:r w:rsidRPr="00F77E9F">
        <w:t xml:space="preserve">%At the same time, although the original classical reduction </w:t>
      </w:r>
      <w:del w:id="1296" w:author="Proofed" w:date="2018-06-06T10:15:00Z">
        <w:r w:rsidRPr="00F77E9F" w:rsidDel="00A024E5">
          <w:delText>makes us have</w:delText>
        </w:r>
      </w:del>
      <w:ins w:id="1297" w:author="Proofed" w:date="2018-06-06T10:15:00Z">
        <w:r w:rsidR="00A024E5">
          <w:t>gives us</w:t>
        </w:r>
      </w:ins>
      <w:r w:rsidRPr="00F77E9F">
        <w:t xml:space="preserve"> two more specific properties, it also limits the definition of reduction, so </w:t>
      </w:r>
      <w:del w:id="1298" w:author="Proofed" w:date="2018-06-06T10:15:00Z">
        <w:r w:rsidRPr="00F77E9F" w:rsidDel="00A024E5">
          <w:delText xml:space="preserve">that </w:delText>
        </w:r>
      </w:del>
      <w:r w:rsidRPr="00F77E9F">
        <w:t>many types of reduction cannot be classified into it. After our generali</w:t>
      </w:r>
      <w:ins w:id="1299" w:author="Proofed" w:date="2018-06-06T10:15:00Z">
        <w:r w:rsidR="00A024E5">
          <w:t>s</w:t>
        </w:r>
      </w:ins>
      <w:del w:id="1300" w:author="Proofed" w:date="2018-06-06T10:15:00Z">
        <w:r w:rsidRPr="00F77E9F" w:rsidDel="00A024E5">
          <w:delText>z</w:delText>
        </w:r>
      </w:del>
      <w:r w:rsidRPr="00F77E9F">
        <w:t>ed reduction</w:t>
      </w:r>
      <w:ins w:id="1301" w:author="Proofed" w:date="2018-06-06T10:16:00Z">
        <w:r w:rsidR="00A024E5">
          <w:t xml:space="preserve">, </w:t>
        </w:r>
      </w:ins>
      <w:del w:id="1302" w:author="Proofed" w:date="2018-06-06T10:16:00Z">
        <w:r w:rsidRPr="00F77E9F" w:rsidDel="00A024E5">
          <w:delText>, almost all</w:delText>
        </w:r>
      </w:del>
      <w:ins w:id="1303" w:author="Proofed" w:date="2018-06-06T10:16:00Z">
        <w:r w:rsidR="00A024E5">
          <w:t>most of</w:t>
        </w:r>
      </w:ins>
      <w:r w:rsidRPr="00F77E9F">
        <w:t xml:space="preserve"> this </w:t>
      </w:r>
      <w:del w:id="1304" w:author="Proofed" w:date="2018-06-06T10:16:00Z">
        <w:r w:rsidRPr="00F77E9F" w:rsidDel="00A024E5">
          <w:delText xml:space="preserve">type of </w:delText>
        </w:r>
      </w:del>
      <w:r w:rsidRPr="00F77E9F">
        <w:t>operation</w:t>
      </w:r>
      <w:ins w:id="1305" w:author="Proofed" w:date="2018-06-06T10:16:00Z">
        <w:r w:rsidR="00A024E5">
          <w:t xml:space="preserve"> type</w:t>
        </w:r>
      </w:ins>
      <w:r w:rsidRPr="00F77E9F">
        <w:t xml:space="preserve"> can be defined and classified into it. We can also define more concrete reductions based on generali</w:t>
      </w:r>
      <w:ins w:id="1306" w:author="Proofed" w:date="2018-06-06T10:15:00Z">
        <w:r w:rsidR="00A024E5">
          <w:t>s</w:t>
        </w:r>
      </w:ins>
      <w:del w:id="1307" w:author="Proofed" w:date="2018-06-06T10:15:00Z">
        <w:r w:rsidRPr="00F77E9F" w:rsidDel="00A024E5">
          <w:delText>z</w:delText>
        </w:r>
      </w:del>
      <w:r w:rsidRPr="00F77E9F">
        <w:t>ed reduction, such as our defined predicate reduction. The reasoning of predicate reduction is also very detailed</w:t>
      </w:r>
      <w:ins w:id="1308" w:author="Proofed" w:date="2018-06-06T10:16:00Z">
        <w:r w:rsidR="00A024E5">
          <w:t xml:space="preserve">; </w:t>
        </w:r>
      </w:ins>
      <w:del w:id="1309" w:author="Proofed" w:date="2018-06-06T10:16:00Z">
        <w:r w:rsidRPr="00F77E9F" w:rsidDel="00A024E5">
          <w:delText xml:space="preserve">, and the </w:delText>
        </w:r>
      </w:del>
      <w:r w:rsidRPr="00F77E9F">
        <w:t xml:space="preserve">latecomers </w:t>
      </w:r>
      <w:del w:id="1310" w:author="Proofed" w:date="2018-06-06T10:17:00Z">
        <w:r w:rsidRPr="00F77E9F" w:rsidDel="00A024E5">
          <w:delText>are able to</w:delText>
        </w:r>
      </w:del>
      <w:ins w:id="1311" w:author="Proofed" w:date="2018-06-06T10:17:00Z">
        <w:r w:rsidR="00A024E5">
          <w:t>can</w:t>
        </w:r>
      </w:ins>
      <w:r w:rsidRPr="00F77E9F">
        <w:t xml:space="preserve"> use its properties directly.</w:t>
      </w:r>
    </w:p>
    <w:p w14:paraId="7470DF8C" w14:textId="77777777" w:rsidR="00CC40A7" w:rsidRPr="00F77E9F" w:rsidRDefault="00CC40A7" w:rsidP="00CC40A7">
      <w:r w:rsidRPr="00F77E9F">
        <w:t>%</w:t>
      </w:r>
    </w:p>
    <w:p w14:paraId="293D015C" w14:textId="1CC1345B" w:rsidR="00CC40A7" w:rsidRPr="00F77E9F" w:rsidRDefault="00CC40A7" w:rsidP="00CC40A7">
      <w:r w:rsidRPr="00F77E9F">
        <w:t>%</w:t>
      </w:r>
      <w:del w:id="1312" w:author="Proofed" w:date="2018-06-06T10:17:00Z">
        <w:r w:rsidRPr="00F77E9F" w:rsidDel="00A024E5">
          <w:delText xml:space="preserve">In fact, </w:delText>
        </w:r>
      </w:del>
      <w:ins w:id="1313" w:author="Proofed" w:date="2018-06-06T10:17:00Z">
        <w:r w:rsidR="00A024E5">
          <w:t>W</w:t>
        </w:r>
      </w:ins>
      <w:del w:id="1314" w:author="Proofed" w:date="2018-06-06T10:17:00Z">
        <w:r w:rsidRPr="00F77E9F" w:rsidDel="00A024E5">
          <w:delText>w</w:delText>
        </w:r>
      </w:del>
      <w:r w:rsidRPr="00F77E9F">
        <w:t>e have defined</w:t>
      </w:r>
      <w:del w:id="1315" w:author="Proofed" w:date="2018-06-06T10:17:00Z">
        <w:r w:rsidRPr="00F77E9F" w:rsidDel="00A024E5">
          <w:delText xml:space="preserve"> the</w:delText>
        </w:r>
      </w:del>
      <w:r w:rsidRPr="00F77E9F">
        <w:t xml:space="preserve"> generali</w:t>
      </w:r>
      <w:ins w:id="1316" w:author="Proofed" w:date="2018-06-06T10:17:00Z">
        <w:r w:rsidR="00A024E5">
          <w:t>s</w:t>
        </w:r>
      </w:ins>
      <w:del w:id="1317" w:author="Proofed" w:date="2018-06-06T10:17:00Z">
        <w:r w:rsidRPr="00F77E9F" w:rsidDel="00A024E5">
          <w:delText>z</w:delText>
        </w:r>
      </w:del>
      <w:r w:rsidRPr="00F77E9F">
        <w:t>ed representation and generali</w:t>
      </w:r>
      <w:ins w:id="1318" w:author="Proofed" w:date="2018-06-06T10:17:00Z">
        <w:r w:rsidR="00A024E5">
          <w:t>s</w:t>
        </w:r>
      </w:ins>
      <w:del w:id="1319" w:author="Proofed" w:date="2018-06-06T10:17:00Z">
        <w:r w:rsidRPr="00F77E9F" w:rsidDel="00A024E5">
          <w:delText>z</w:delText>
        </w:r>
      </w:del>
      <w:r w:rsidRPr="00F77E9F">
        <w:t xml:space="preserve">ed reduction, </w:t>
      </w:r>
      <w:del w:id="1320" w:author="Proofed" w:date="2018-06-06T10:17:00Z">
        <w:r w:rsidRPr="00F77E9F" w:rsidDel="00A024E5">
          <w:delText>which also has</w:delText>
        </w:r>
      </w:del>
      <w:ins w:id="1321" w:author="Proofed" w:date="2018-06-06T10:17:00Z">
        <w:r w:rsidR="00A024E5">
          <w:t>with</w:t>
        </w:r>
      </w:ins>
      <w:r w:rsidRPr="00F77E9F">
        <w:t xml:space="preserve"> the advantage that it is very easy to implement a reduction combination. For a reduction, by our definition, it does</w:t>
      </w:r>
      <w:ins w:id="1322" w:author="Proofed" w:date="2018-06-06T10:18:00Z">
        <w:r w:rsidR="00A024E5">
          <w:t xml:space="preserve"> </w:t>
        </w:r>
      </w:ins>
      <w:del w:id="1323" w:author="Proofed" w:date="2018-06-06T10:18:00Z">
        <w:r w:rsidRPr="00F77E9F" w:rsidDel="00A024E5">
          <w:delText>n't</w:delText>
        </w:r>
      </w:del>
      <w:ins w:id="1324" w:author="Proofed" w:date="2018-06-06T10:18:00Z">
        <w:r w:rsidR="00A024E5" w:rsidRPr="00F77E9F">
          <w:t>not</w:t>
        </w:r>
      </w:ins>
      <w:r w:rsidRPr="00F77E9F">
        <w:t xml:space="preserve"> </w:t>
      </w:r>
      <w:del w:id="1325" w:author="Proofed" w:date="2018-06-06T10:18:00Z">
        <w:r w:rsidRPr="00F77E9F" w:rsidDel="00A024E5">
          <w:delText xml:space="preserve">care </w:delText>
        </w:r>
      </w:del>
      <w:ins w:id="1326" w:author="Proofed" w:date="2018-06-06T10:18:00Z">
        <w:r w:rsidR="00A024E5">
          <w:t>matter</w:t>
        </w:r>
        <w:r w:rsidR="00A024E5" w:rsidRPr="00F77E9F">
          <w:t xml:space="preserve"> </w:t>
        </w:r>
      </w:ins>
      <w:r w:rsidRPr="00F77E9F">
        <w:t xml:space="preserve">whether the problem set has been reduced before. </w:t>
      </w:r>
      <w:ins w:id="1327" w:author="Proofed" w:date="2018-06-06T10:18:00Z">
        <w:r w:rsidR="00A024E5">
          <w:t>All that matters is</w:t>
        </w:r>
      </w:ins>
      <w:del w:id="1328" w:author="Proofed" w:date="2018-06-06T10:18:00Z">
        <w:r w:rsidRPr="00F77E9F" w:rsidDel="00A024E5">
          <w:delText>It only cares about</w:delText>
        </w:r>
      </w:del>
      <w:r w:rsidRPr="00F77E9F">
        <w:t xml:space="preserve"> the nature of the existing equality/binary operator. </w:t>
      </w:r>
      <w:del w:id="1329" w:author="Proofed" w:date="2018-06-06T10:18:00Z">
        <w:r w:rsidRPr="00F77E9F" w:rsidDel="004C6820">
          <w:delText>So</w:delText>
        </w:r>
      </w:del>
      <w:ins w:id="1330" w:author="Proofed" w:date="2018-06-06T10:18:00Z">
        <w:r w:rsidR="004C6820" w:rsidRPr="00F77E9F">
          <w:t>So,</w:t>
        </w:r>
      </w:ins>
      <w:r w:rsidRPr="00F77E9F">
        <w:t xml:space="preserve"> we can easily combine a lot of reduction together, just as we finally defined the path problem.</w:t>
      </w:r>
    </w:p>
    <w:p w14:paraId="2469F7DF" w14:textId="77777777" w:rsidR="00CC40A7" w:rsidRPr="00F77E9F" w:rsidRDefault="00CC40A7" w:rsidP="00CC40A7">
      <w:r w:rsidRPr="00F77E9F">
        <w:t>%</w:t>
      </w:r>
    </w:p>
    <w:p w14:paraId="1056EA80" w14:textId="18F1BB2F" w:rsidR="00CC40A7" w:rsidRPr="00F77E9F" w:rsidRDefault="00CC40A7" w:rsidP="00CC40A7">
      <w:r w:rsidRPr="00F77E9F">
        <w:t>%The entire definition and proof of reduction can be integrated into the existing CAS system to make up for the lack of CAS</w:t>
      </w:r>
      <w:del w:id="1331" w:author="Proofed" w:date="2018-06-06T10:18:00Z">
        <w:r w:rsidRPr="00F77E9F" w:rsidDel="004C6820">
          <w:delText>'</w:delText>
        </w:r>
      </w:del>
      <w:r w:rsidRPr="00F77E9F">
        <w:t>s in th</w:t>
      </w:r>
      <w:ins w:id="1332" w:author="Proofed" w:date="2018-06-06T10:19:00Z">
        <w:r w:rsidR="004C6820">
          <w:t>is</w:t>
        </w:r>
      </w:ins>
      <w:del w:id="1333" w:author="Proofed" w:date="2018-06-06T10:19:00Z">
        <w:r w:rsidRPr="00F77E9F" w:rsidDel="004C6820">
          <w:delText>e</w:delText>
        </w:r>
      </w:del>
      <w:r w:rsidRPr="00F77E9F">
        <w:t xml:space="preserve"> area of reduction</w:t>
      </w:r>
      <w:del w:id="1334" w:author="Proofed" w:date="2018-06-06T10:19:00Z">
        <w:r w:rsidRPr="00F77E9F" w:rsidDel="004C6820">
          <w:delText xml:space="preserve"> currently</w:delText>
        </w:r>
      </w:del>
      <w:r w:rsidRPr="00F77E9F">
        <w:t>.</w:t>
      </w:r>
    </w:p>
    <w:p w14:paraId="716EE4B9" w14:textId="77777777" w:rsidR="00CC40A7" w:rsidRPr="00F77E9F" w:rsidRDefault="00CC40A7" w:rsidP="00CC40A7">
      <w:r w:rsidRPr="00F77E9F">
        <w:t>%</w:t>
      </w:r>
    </w:p>
    <w:p w14:paraId="46497E33" w14:textId="77777777" w:rsidR="00CC40A7" w:rsidRPr="00F77E9F" w:rsidRDefault="00CC40A7" w:rsidP="00CC40A7">
      <w:r w:rsidRPr="00F77E9F">
        <w:lastRenderedPageBreak/>
        <w:t>%\section{Summary to the Project}</w:t>
      </w:r>
    </w:p>
    <w:p w14:paraId="0C7B4113" w14:textId="223DCE0F" w:rsidR="00CC40A7" w:rsidRPr="00F77E9F" w:rsidRDefault="00CC40A7" w:rsidP="00CC40A7">
      <w:r w:rsidRPr="00F77E9F">
        <w:t xml:space="preserve">%Before </w:t>
      </w:r>
      <w:ins w:id="1335" w:author="Proofed" w:date="2018-06-06T10:19:00Z">
        <w:r w:rsidR="004C6820">
          <w:t>this study</w:t>
        </w:r>
      </w:ins>
      <w:del w:id="1336" w:author="Proofed" w:date="2018-06-06T10:19:00Z">
        <w:r w:rsidRPr="00F77E9F" w:rsidDel="004C6820">
          <w:delText>us</w:delText>
        </w:r>
      </w:del>
      <w:r w:rsidRPr="00F77E9F">
        <w:t xml:space="preserve">, no one had detailed reasoning on reduction. Although many people mentioned the concept of reduction and discussed </w:t>
      </w:r>
      <w:del w:id="1337" w:author="Proofed" w:date="2018-06-06T10:19:00Z">
        <w:r w:rsidRPr="00F77E9F" w:rsidDel="004C6820">
          <w:delText>the properties of it</w:delText>
        </w:r>
      </w:del>
      <w:ins w:id="1338" w:author="Proofed" w:date="2018-06-06T10:19:00Z">
        <w:r w:rsidR="004C6820">
          <w:t>its properties</w:t>
        </w:r>
      </w:ins>
      <w:r w:rsidRPr="00F77E9F">
        <w:t xml:space="preserve">, </w:t>
      </w:r>
      <w:del w:id="1339" w:author="Proofed" w:date="2018-06-06T10:19:00Z">
        <w:r w:rsidRPr="00F77E9F" w:rsidDel="004C6820">
          <w:delText xml:space="preserve">a </w:delText>
        </w:r>
      </w:del>
      <w:r w:rsidRPr="00F77E9F">
        <w:t>constructive reasoning is still necessary. This is also the purpose of our project.</w:t>
      </w:r>
    </w:p>
    <w:p w14:paraId="6F7C2182" w14:textId="77777777" w:rsidR="00CC40A7" w:rsidRPr="00F77E9F" w:rsidRDefault="00CC40A7" w:rsidP="00CC40A7">
      <w:r w:rsidRPr="00F77E9F">
        <w:t>%</w:t>
      </w:r>
    </w:p>
    <w:p w14:paraId="081E6D7E" w14:textId="69954BD6" w:rsidR="00CC40A7" w:rsidRPr="00F77E9F" w:rsidRDefault="00CC40A7" w:rsidP="00CC40A7">
      <w:r w:rsidRPr="00F77E9F">
        <w:t xml:space="preserve">%Of course, </w:t>
      </w:r>
      <w:ins w:id="1340" w:author="Proofed" w:date="2018-06-06T10:20:00Z">
        <w:r w:rsidR="004C6820">
          <w:t xml:space="preserve">during </w:t>
        </w:r>
      </w:ins>
      <w:del w:id="1341" w:author="Proofed" w:date="2018-06-06T10:22:00Z">
        <w:r w:rsidRPr="00F77E9F" w:rsidDel="004C6820">
          <w:delText xml:space="preserve">in </w:delText>
        </w:r>
      </w:del>
      <w:r w:rsidRPr="00F77E9F">
        <w:t>th</w:t>
      </w:r>
      <w:ins w:id="1342" w:author="Proofed" w:date="2018-06-06T10:22:00Z">
        <w:r w:rsidR="004C6820">
          <w:t>is</w:t>
        </w:r>
      </w:ins>
      <w:del w:id="1343" w:author="Proofed" w:date="2018-06-06T10:22:00Z">
        <w:r w:rsidRPr="00F77E9F" w:rsidDel="004C6820">
          <w:delText>e</w:delText>
        </w:r>
      </w:del>
      <w:r w:rsidRPr="00F77E9F">
        <w:t xml:space="preserve"> process</w:t>
      </w:r>
      <w:del w:id="1344" w:author="Proofed" w:date="2018-06-06T10:20:00Z">
        <w:r w:rsidRPr="00F77E9F" w:rsidDel="004C6820">
          <w:delText xml:space="preserve"> of our proofing</w:delText>
        </w:r>
      </w:del>
      <w:r w:rsidRPr="00F77E9F">
        <w:t xml:space="preserve">, we have </w:t>
      </w:r>
      <w:del w:id="1345" w:author="Proofed" w:date="2018-06-06T10:23:00Z">
        <w:r w:rsidRPr="00F77E9F" w:rsidDel="004C6820">
          <w:delText xml:space="preserve">also </w:delText>
        </w:r>
      </w:del>
      <w:del w:id="1346" w:author="Proofed" w:date="2018-06-06T10:20:00Z">
        <w:r w:rsidRPr="00F77E9F" w:rsidDel="004C6820">
          <w:delText>gone through</w:delText>
        </w:r>
      </w:del>
      <w:ins w:id="1347" w:author="Proofed" w:date="2018-06-06T10:20:00Z">
        <w:r w:rsidR="004C6820">
          <w:t>made</w:t>
        </w:r>
      </w:ins>
      <w:r w:rsidRPr="00F77E9F">
        <w:t xml:space="preserve"> many detours and there have been many useless or wrong </w:t>
      </w:r>
      <w:del w:id="1348" w:author="Proofed" w:date="2018-06-06T10:20:00Z">
        <w:r w:rsidRPr="00F77E9F" w:rsidDel="004C6820">
          <w:delText xml:space="preserve">proof </w:delText>
        </w:r>
      </w:del>
      <w:r w:rsidRPr="00F77E9F">
        <w:t>directions</w:t>
      </w:r>
      <w:ins w:id="1349" w:author="Proofed" w:date="2018-06-06T10:20:00Z">
        <w:r w:rsidR="004C6820" w:rsidRPr="004C6820">
          <w:t xml:space="preserve"> </w:t>
        </w:r>
        <w:r w:rsidR="004C6820">
          <w:t xml:space="preserve">regarding </w:t>
        </w:r>
      </w:ins>
      <w:ins w:id="1350" w:author="Proofed" w:date="2018-06-06T10:23:00Z">
        <w:r w:rsidR="004C6820">
          <w:t>proof</w:t>
        </w:r>
      </w:ins>
      <w:r w:rsidRPr="00F77E9F">
        <w:t>. For example, we</w:t>
      </w:r>
      <w:del w:id="1351" w:author="Proofed" w:date="2018-06-06T10:22:00Z">
        <w:r w:rsidRPr="00F77E9F" w:rsidDel="004C6820">
          <w:delText xml:space="preserve"> once</w:delText>
        </w:r>
      </w:del>
      <w:r w:rsidRPr="00F77E9F">
        <w:t xml:space="preserve"> wanted to add the property of reduction in the definition of </w:t>
      </w:r>
      <w:ins w:id="1352" w:author="Proofed" w:date="2018-06-06T10:22:00Z">
        <w:r w:rsidR="004C6820">
          <w:t xml:space="preserve">the </w:t>
        </w:r>
      </w:ins>
      <w:r w:rsidRPr="00F77E9F">
        <w:t xml:space="preserve">semigroup, but we could not solve the problem of reduction combination. </w:t>
      </w:r>
      <w:del w:id="1353" w:author="Proofed" w:date="2018-06-06T10:23:00Z">
        <w:r w:rsidRPr="00F77E9F" w:rsidDel="004C6820">
          <w:delText>For another example,</w:delText>
        </w:r>
      </w:del>
      <w:ins w:id="1354" w:author="Proofed" w:date="2018-06-06T10:23:00Z">
        <w:r w:rsidR="004C6820">
          <w:t>We also</w:t>
        </w:r>
      </w:ins>
      <w:del w:id="1355" w:author="Proofed" w:date="2018-06-06T10:23:00Z">
        <w:r w:rsidRPr="00F77E9F" w:rsidDel="004C6820">
          <w:delText xml:space="preserve"> we once </w:delText>
        </w:r>
      </w:del>
      <w:ins w:id="1356" w:author="Proofed" w:date="2018-06-06T10:23:00Z">
        <w:r w:rsidR="004C6820">
          <w:t xml:space="preserve"> </w:t>
        </w:r>
      </w:ins>
      <w:r w:rsidRPr="00F77E9F">
        <w:t xml:space="preserve">wanted to define the reduce annihilator as a separate type of reduction, but later found that the reduce annihilator </w:t>
      </w:r>
      <w:del w:id="1357" w:author="Proofed" w:date="2018-06-06T10:23:00Z">
        <w:r w:rsidRPr="00F77E9F" w:rsidDel="004C6820">
          <w:delText xml:space="preserve">is </w:delText>
        </w:r>
      </w:del>
      <w:ins w:id="1358" w:author="Proofed" w:date="2018-06-06T10:23:00Z">
        <w:r w:rsidR="004C6820">
          <w:t>was</w:t>
        </w:r>
        <w:r w:rsidR="004C6820" w:rsidRPr="00F77E9F">
          <w:t xml:space="preserve"> </w:t>
        </w:r>
      </w:ins>
      <w:r w:rsidRPr="00F77E9F">
        <w:t xml:space="preserve">actually an example of predicate reduction. There </w:t>
      </w:r>
      <w:del w:id="1359" w:author="Proofed" w:date="2018-06-06T10:23:00Z">
        <w:r w:rsidRPr="00F77E9F" w:rsidDel="004C6820">
          <w:delText xml:space="preserve">are </w:delText>
        </w:r>
      </w:del>
      <w:ins w:id="1360" w:author="Proofed" w:date="2018-06-06T10:23:00Z">
        <w:r w:rsidR="004C6820">
          <w:t>were</w:t>
        </w:r>
        <w:r w:rsidR="004C6820" w:rsidRPr="00F77E9F">
          <w:t xml:space="preserve"> </w:t>
        </w:r>
      </w:ins>
      <w:r w:rsidRPr="00F77E9F">
        <w:t xml:space="preserve">many other issues like this, and as a topic for research, there is no certain direction. </w:t>
      </w:r>
      <w:ins w:id="1361" w:author="Proofed" w:date="2018-06-06T10:24:00Z">
        <w:r w:rsidR="004C6820">
          <w:t>We need to explore all the steps ourselves</w:t>
        </w:r>
      </w:ins>
      <w:del w:id="1362" w:author="Proofed" w:date="2018-06-06T10:24:00Z">
        <w:r w:rsidRPr="00F77E9F" w:rsidDel="004C6820">
          <w:delText>All the steps need to be explored by ourselves</w:delText>
        </w:r>
      </w:del>
      <w:r w:rsidRPr="00F77E9F">
        <w:t xml:space="preserve">. This is the most important thing </w:t>
      </w:r>
      <w:ins w:id="1363" w:author="Proofed" w:date="2018-06-06T10:24:00Z">
        <w:r w:rsidR="004C6820">
          <w:t>we</w:t>
        </w:r>
      </w:ins>
      <w:del w:id="1364" w:author="Proofed" w:date="2018-06-06T10:24:00Z">
        <w:r w:rsidRPr="00F77E9F" w:rsidDel="004C6820">
          <w:delText>I</w:delText>
        </w:r>
      </w:del>
      <w:r w:rsidRPr="00F77E9F">
        <w:t xml:space="preserve"> learned</w:t>
      </w:r>
      <w:ins w:id="1365" w:author="Proofed" w:date="2018-06-06T10:24:00Z">
        <w:r w:rsidR="004C6820">
          <w:t xml:space="preserve"> </w:t>
        </w:r>
      </w:ins>
      <w:del w:id="1366" w:author="Proofed" w:date="2018-06-06T10:24:00Z">
        <w:r w:rsidRPr="00F77E9F" w:rsidDel="004C6820">
          <w:delText xml:space="preserve"> in</w:delText>
        </w:r>
      </w:del>
      <w:ins w:id="1367" w:author="Proofed" w:date="2018-06-06T10:24:00Z">
        <w:r w:rsidR="004C6820">
          <w:t>while carrying out</w:t>
        </w:r>
      </w:ins>
      <w:r w:rsidRPr="00F77E9F">
        <w:t xml:space="preserve"> the project. We keep all the files we have defined in the Coq folder. Those who are interested can go to the Coq file to view them. </w:t>
      </w:r>
    </w:p>
    <w:p w14:paraId="125B3898" w14:textId="77777777" w:rsidR="00CC40A7" w:rsidRPr="00F77E9F" w:rsidRDefault="00CC40A7" w:rsidP="00CC40A7">
      <w:r w:rsidRPr="00F77E9F">
        <w:t>%</w:t>
      </w:r>
    </w:p>
    <w:p w14:paraId="5096CD13" w14:textId="77777777" w:rsidR="00CC40A7" w:rsidRPr="00F77E9F" w:rsidRDefault="00CC40A7" w:rsidP="00CC40A7">
      <w:r w:rsidRPr="00F77E9F">
        <w:t>%\section{Conclusion to the Thesis}</w:t>
      </w:r>
    </w:p>
    <w:p w14:paraId="44463209" w14:textId="1F3F1766" w:rsidR="00CC40A7" w:rsidRPr="00F77E9F" w:rsidRDefault="00CC40A7" w:rsidP="00CC40A7">
      <w:r w:rsidRPr="00F77E9F">
        <w:t>%Our discussion of reduction is almost complet</w:t>
      </w:r>
      <w:ins w:id="1368" w:author="Proofed" w:date="2018-06-06T10:25:00Z">
        <w:r w:rsidR="004C6820">
          <w:t>e. D</w:t>
        </w:r>
      </w:ins>
      <w:del w:id="1369" w:author="Proofed" w:date="2018-06-06T10:25:00Z">
        <w:r w:rsidRPr="00F77E9F" w:rsidDel="004C6820">
          <w:delText>e. And d</w:delText>
        </w:r>
      </w:del>
      <w:r w:rsidRPr="00F77E9F">
        <w:t>uring the process of reasoning the predicate reduction we confirmed</w:t>
      </w:r>
      <w:ins w:id="1370" w:author="Proofed" w:date="2018-06-06T10:26:00Z">
        <w:r w:rsidR="004C6820">
          <w:t>,</w:t>
        </w:r>
      </w:ins>
      <w:r w:rsidRPr="00F77E9F">
        <w:t xml:space="preserve"> </w:t>
      </w:r>
      <w:ins w:id="1371" w:author="Proofed" w:date="2018-06-06T10:25:00Z">
        <w:r w:rsidR="004C6820">
          <w:t xml:space="preserve">at </w:t>
        </w:r>
      </w:ins>
      <w:r w:rsidRPr="00F77E9F">
        <w:t>our earliest guess</w:t>
      </w:r>
      <w:ins w:id="1372" w:author="Proofed" w:date="2018-06-06T10:26:00Z">
        <w:r w:rsidR="004C6820">
          <w:t>,</w:t>
        </w:r>
      </w:ins>
      <w:r w:rsidRPr="00F77E9F">
        <w:t xml:space="preserve"> </w:t>
      </w:r>
      <w:ins w:id="1373" w:author="Proofed" w:date="2018-06-06T10:25:00Z">
        <w:r w:rsidR="004C6820">
          <w:t xml:space="preserve">was </w:t>
        </w:r>
      </w:ins>
      <w:r w:rsidRPr="00F77E9F">
        <w:t xml:space="preserve">that </w:t>
      </w:r>
      <w:del w:id="1374" w:author="Proofed" w:date="2018-06-06T10:26:00Z">
        <w:r w:rsidRPr="00F77E9F" w:rsidDel="004C6820">
          <w:delText xml:space="preserve">the </w:delText>
        </w:r>
      </w:del>
      <w:r w:rsidRPr="00F77E9F">
        <w:t xml:space="preserve">classical reduction is only a sufficient condition for associative and distributive, </w:t>
      </w:r>
      <w:del w:id="1375" w:author="Proofed" w:date="2018-06-06T10:26:00Z">
        <w:r w:rsidRPr="00F77E9F" w:rsidDel="004C6820">
          <w:delText xml:space="preserve">not a necessary and sufficient condition, </w:delText>
        </w:r>
      </w:del>
      <w:r w:rsidRPr="00F77E9F">
        <w:t xml:space="preserve">although we did not find a very meaningful example. </w:t>
      </w:r>
      <w:del w:id="1376" w:author="Proofed" w:date="2018-06-06T10:26:00Z">
        <w:r w:rsidRPr="00F77E9F" w:rsidDel="004C6820">
          <w:delText xml:space="preserve">In fact, </w:delText>
        </w:r>
      </w:del>
      <w:ins w:id="1377" w:author="Proofed" w:date="2018-06-06T10:26:00Z">
        <w:r w:rsidR="004C6820">
          <w:t>W</w:t>
        </w:r>
      </w:ins>
      <w:del w:id="1378" w:author="Proofed" w:date="2018-06-06T10:26:00Z">
        <w:r w:rsidRPr="00F77E9F" w:rsidDel="004C6820">
          <w:delText>w</w:delText>
        </w:r>
      </w:del>
      <w:r w:rsidRPr="00F77E9F">
        <w:t>e can provide an example that, similar to the elementary path problem, we define</w:t>
      </w:r>
      <w:ins w:id="1379" w:author="Proofed" w:date="2018-06-06T10:26:00Z">
        <w:r w:rsidR="004C6820">
          <w:t>d</w:t>
        </w:r>
      </w:ins>
      <w:r w:rsidRPr="00F77E9F">
        <w:t xml:space="preserve"> another operator $max$</w:t>
      </w:r>
      <w:ins w:id="1380" w:author="Proofed" w:date="2018-06-06T10:26:00Z">
        <w:r w:rsidR="004C6820">
          <w:t>,</w:t>
        </w:r>
      </w:ins>
      <w:r w:rsidRPr="00F77E9F">
        <w:t xml:space="preserve"> which </w:t>
      </w:r>
      <w:ins w:id="1381" w:author="Proofed" w:date="2018-06-06T10:27:00Z">
        <w:r w:rsidR="004C6820">
          <w:t>was</w:t>
        </w:r>
      </w:ins>
      <w:del w:id="1382" w:author="Proofed" w:date="2018-06-06T10:27:00Z">
        <w:r w:rsidRPr="00F77E9F" w:rsidDel="004C6820">
          <w:delText>i</w:delText>
        </w:r>
      </w:del>
      <w:del w:id="1383" w:author="Proofed" w:date="2018-06-06T10:26:00Z">
        <w:r w:rsidRPr="00F77E9F" w:rsidDel="004C6820">
          <w:delText>s</w:delText>
        </w:r>
      </w:del>
      <w:r w:rsidRPr="00F77E9F">
        <w:t xml:space="preserve"> opposite to $min$. It is obvious that $max$ is decomposition, and not </w:t>
      </w:r>
      <w:ins w:id="1384" w:author="Proofed" w:date="2018-06-06T10:27:00Z">
        <w:r w:rsidR="004C6820">
          <w:t xml:space="preserve">a </w:t>
        </w:r>
      </w:ins>
      <w:r w:rsidRPr="00F77E9F">
        <w:t xml:space="preserve">preserving order. </w:t>
      </w:r>
      <w:del w:id="1385" w:author="Proofed" w:date="2018-06-06T10:27:00Z">
        <w:r w:rsidRPr="00F77E9F" w:rsidDel="004C6820">
          <w:delText xml:space="preserve">But </w:delText>
        </w:r>
      </w:del>
      <w:ins w:id="1386" w:author="Proofed" w:date="2018-06-06T10:27:00Z">
        <w:r w:rsidR="004C6820">
          <w:t xml:space="preserve">However, </w:t>
        </w:r>
      </w:ins>
      <w:r w:rsidRPr="00F77E9F">
        <w:t>we can still prove the associative</w:t>
      </w:r>
      <w:ins w:id="1387" w:author="Proofed" w:date="2018-06-06T10:27:00Z">
        <w:r w:rsidR="004C6820">
          <w:t>,</w:t>
        </w:r>
      </w:ins>
      <w:r w:rsidRPr="00F77E9F">
        <w:t xml:space="preserve"> </w:t>
      </w:r>
      <w:del w:id="1388" w:author="Proofed" w:date="2018-06-06T10:27:00Z">
        <w:r w:rsidRPr="00F77E9F" w:rsidDel="004C6820">
          <w:delText xml:space="preserve">of it </w:delText>
        </w:r>
      </w:del>
      <w:r w:rsidRPr="00F77E9F">
        <w:t xml:space="preserve">since it is decomposition and the reduced element is </w:t>
      </w:r>
      <w:ins w:id="1389" w:author="Proofed" w:date="2018-06-06T10:27:00Z">
        <w:r w:rsidR="004C6820">
          <w:t xml:space="preserve">its </w:t>
        </w:r>
      </w:ins>
      <w:del w:id="1390" w:author="Proofed" w:date="2018-06-06T10:27:00Z">
        <w:r w:rsidRPr="00F77E9F" w:rsidDel="004C6820">
          <w:delText xml:space="preserve">the </w:delText>
        </w:r>
      </w:del>
      <w:r w:rsidRPr="00F77E9F">
        <w:t>identity</w:t>
      </w:r>
      <w:del w:id="1391" w:author="Proofed" w:date="2018-06-06T10:27:00Z">
        <w:r w:rsidRPr="00F77E9F" w:rsidDel="004C6820">
          <w:delText xml:space="preserve"> to it</w:delText>
        </w:r>
      </w:del>
      <w:r w:rsidRPr="00F77E9F">
        <w:t xml:space="preserve">. </w:t>
      </w:r>
      <w:del w:id="1392" w:author="Proofed" w:date="2018-06-06T10:27:00Z">
        <w:r w:rsidRPr="00F77E9F" w:rsidDel="004C6820">
          <w:delText xml:space="preserve">And </w:delText>
        </w:r>
      </w:del>
      <w:ins w:id="1393" w:author="Proofed" w:date="2018-06-06T10:27:00Z">
        <w:r w:rsidR="004C6820">
          <w:t>W</w:t>
        </w:r>
      </w:ins>
      <w:del w:id="1394" w:author="Proofed" w:date="2018-06-06T10:27:00Z">
        <w:r w:rsidRPr="00F77E9F" w:rsidDel="004C6820">
          <w:delText>w</w:delText>
        </w:r>
      </w:del>
      <w:r w:rsidRPr="00F77E9F">
        <w:t>e can also prove the distributive under those two operators.</w:t>
      </w:r>
      <w:del w:id="1395" w:author="Proofed" w:date="2018-06-06T10:27:00Z">
        <w:r w:rsidRPr="00F77E9F" w:rsidDel="004C6820">
          <w:delText xml:space="preserve"> (</w:delText>
        </w:r>
      </w:del>
      <w:ins w:id="1396" w:author="Proofed" w:date="2018-06-06T10:27:00Z">
        <w:r w:rsidR="004C6820">
          <w:t xml:space="preserve"> </w:t>
        </w:r>
      </w:ins>
      <w:r w:rsidRPr="00F77E9F">
        <w:t>However, this example does not have practical significance, and we have not yet found an example that is meaningful and satisfies the conditions</w:t>
      </w:r>
      <w:ins w:id="1397" w:author="Proofed" w:date="2018-06-06T10:28:00Z">
        <w:r w:rsidR="004C6820">
          <w:t>.</w:t>
        </w:r>
      </w:ins>
      <w:del w:id="1398" w:author="Proofed" w:date="2018-06-06T10:28:00Z">
        <w:r w:rsidRPr="00F77E9F" w:rsidDel="004C6820">
          <w:delText>)</w:delText>
        </w:r>
      </w:del>
    </w:p>
    <w:p w14:paraId="53FA5ED5" w14:textId="77777777" w:rsidR="00CC40A7" w:rsidRPr="00F77E9F" w:rsidRDefault="00CC40A7" w:rsidP="00CC40A7">
      <w:r w:rsidRPr="00F77E9F">
        <w:t>%</w:t>
      </w:r>
    </w:p>
    <w:p w14:paraId="4714E9DE" w14:textId="657C1CEF" w:rsidR="00CC40A7" w:rsidRPr="00F77E9F" w:rsidRDefault="00CC40A7" w:rsidP="00CC40A7">
      <w:r w:rsidRPr="00F77E9F">
        <w:t>%Our proof</w:t>
      </w:r>
      <w:del w:id="1399" w:author="Proofed" w:date="2018-06-06T10:28:00Z">
        <w:r w:rsidRPr="00F77E9F" w:rsidDel="004C6820">
          <w:delText>s</w:delText>
        </w:r>
      </w:del>
      <w:r w:rsidRPr="00F77E9F">
        <w:t xml:space="preserve"> cover</w:t>
      </w:r>
      <w:ins w:id="1400" w:author="Proofed" w:date="2018-06-06T10:28:00Z">
        <w:r w:rsidR="004C6820">
          <w:t>s</w:t>
        </w:r>
      </w:ins>
      <w:r w:rsidRPr="00F77E9F">
        <w:t xml:space="preserve"> almost all the properties that will be used. Late adopters only need to provide basic proof</w:t>
      </w:r>
      <w:del w:id="1401" w:author="Proofed" w:date="2018-06-06T10:28:00Z">
        <w:r w:rsidRPr="00F77E9F" w:rsidDel="004C6820">
          <w:delText>s</w:delText>
        </w:r>
      </w:del>
      <w:r w:rsidRPr="00F77E9F">
        <w:t xml:space="preserve"> of properties </w:t>
      </w:r>
      <w:del w:id="1402" w:author="Proofed" w:date="2018-06-06T10:28:00Z">
        <w:r w:rsidRPr="00F77E9F" w:rsidDel="004C6820">
          <w:delText xml:space="preserve">in order </w:delText>
        </w:r>
      </w:del>
      <w:r w:rsidRPr="00F77E9F">
        <w:t>to use our proof</w:t>
      </w:r>
      <w:del w:id="1403" w:author="Proofed" w:date="2018-06-06T10:28:00Z">
        <w:r w:rsidRPr="00F77E9F" w:rsidDel="004C6820">
          <w:delText>s</w:delText>
        </w:r>
      </w:del>
      <w:r w:rsidRPr="00F77E9F">
        <w:t xml:space="preserve"> and definitions to construct semirings for compounding requirements.</w:t>
      </w:r>
    </w:p>
    <w:p w14:paraId="085CD759" w14:textId="77777777" w:rsidR="00CC40A7" w:rsidRPr="00F77E9F" w:rsidRDefault="00CC40A7" w:rsidP="00CC40A7"/>
    <w:p w14:paraId="6CBE21CF" w14:textId="77777777" w:rsidR="00CC40A7" w:rsidRPr="00F77E9F" w:rsidRDefault="00CC40A7" w:rsidP="00CC40A7">
      <w:r w:rsidRPr="00F77E9F">
        <w:t>%\appendix</w:t>
      </w:r>
    </w:p>
    <w:p w14:paraId="5523F00B" w14:textId="77777777" w:rsidR="00CC40A7" w:rsidRPr="00F77E9F" w:rsidRDefault="00CC40A7" w:rsidP="00CC40A7">
      <w:r w:rsidRPr="00F77E9F">
        <w:t>%\chapter{Some Code of Proof}</w:t>
      </w:r>
    </w:p>
    <w:p w14:paraId="5EBCBAEC" w14:textId="77777777" w:rsidR="00CC40A7" w:rsidRPr="00F77E9F" w:rsidRDefault="00CC40A7" w:rsidP="00CC40A7">
      <w:r w:rsidRPr="00F77E9F">
        <w:t>%\input{codefile}</w:t>
      </w:r>
    </w:p>
    <w:p w14:paraId="095BE347" w14:textId="77777777" w:rsidR="00CC40A7" w:rsidRPr="00F77E9F" w:rsidRDefault="00CC40A7" w:rsidP="00CC40A7">
      <w:r w:rsidRPr="00F77E9F">
        <w:t>\singlespacing</w:t>
      </w:r>
    </w:p>
    <w:p w14:paraId="252AD1B8" w14:textId="77777777" w:rsidR="00CC40A7" w:rsidRPr="00F77E9F" w:rsidRDefault="00CC40A7" w:rsidP="00CC40A7"/>
    <w:p w14:paraId="76BC38C9" w14:textId="77777777" w:rsidR="00CC40A7" w:rsidRPr="00F77E9F" w:rsidRDefault="00CC40A7" w:rsidP="00CC40A7"/>
    <w:p w14:paraId="2DDB7906" w14:textId="77777777" w:rsidR="00CC40A7" w:rsidRPr="00F77E9F" w:rsidRDefault="00CC40A7" w:rsidP="00CC40A7">
      <w:r w:rsidRPr="00F77E9F">
        <w:t xml:space="preserve">\bibliographystyle{unsrt} </w:t>
      </w:r>
    </w:p>
    <w:p w14:paraId="57BE9459" w14:textId="77777777" w:rsidR="00CC40A7" w:rsidRPr="00F77E9F" w:rsidRDefault="00CC40A7" w:rsidP="00CC40A7">
      <w:r w:rsidRPr="00F77E9F">
        <w:t>\bibliography{MphilProject}</w:t>
      </w:r>
    </w:p>
    <w:p w14:paraId="454E0AE0" w14:textId="77777777" w:rsidR="00CC40A7" w:rsidRPr="00F77E9F" w:rsidRDefault="00CC40A7" w:rsidP="00CC40A7"/>
    <w:p w14:paraId="7A4E2851" w14:textId="5E040678" w:rsidR="00967ED9" w:rsidRPr="00F77E9F" w:rsidRDefault="00CC40A7" w:rsidP="00CC40A7">
      <w:r w:rsidRPr="00F77E9F">
        <w:t>\end{document}</w:t>
      </w:r>
    </w:p>
    <w:sectPr w:rsidR="00967ED9" w:rsidRPr="00F77E9F" w:rsidSect="002B783D">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Proofed" w:date="2018-06-05T20:08:00Z" w:initials="P">
    <w:p w14:paraId="6D1E66CE" w14:textId="323B8B96" w:rsidR="00113EC2" w:rsidRDefault="00113EC2">
      <w:pPr>
        <w:pStyle w:val="CommentText"/>
      </w:pPr>
      <w:r>
        <w:rPr>
          <w:rStyle w:val="CommentReference"/>
        </w:rPr>
        <w:annotationRef/>
      </w:r>
      <w:r>
        <w:t xml:space="preserve">This citation has not appeared in your PDF copy. Please check this. </w:t>
      </w:r>
    </w:p>
  </w:comment>
  <w:comment w:id="18" w:author="Proofed" w:date="2018-06-05T20:12:00Z" w:initials="P">
    <w:p w14:paraId="43C6D896" w14:textId="6B160778" w:rsidR="00113EC2" w:rsidRDefault="00113EC2">
      <w:pPr>
        <w:pStyle w:val="CommentText"/>
      </w:pPr>
      <w:r>
        <w:rPr>
          <w:rStyle w:val="CommentReference"/>
        </w:rPr>
        <w:annotationRef/>
      </w:r>
      <w:r>
        <w:t xml:space="preserve">Please check that I have understood. </w:t>
      </w:r>
    </w:p>
  </w:comment>
  <w:comment w:id="43" w:author="Proofed" w:date="2018-06-05T20:15:00Z" w:initials="P">
    <w:p w14:paraId="723EF983" w14:textId="56D5D1B0" w:rsidR="00113EC2" w:rsidRDefault="00113EC2">
      <w:pPr>
        <w:pStyle w:val="CommentText"/>
      </w:pPr>
      <w:r>
        <w:rPr>
          <w:rStyle w:val="CommentReference"/>
        </w:rPr>
        <w:annotationRef/>
      </w:r>
      <w:r>
        <w:t xml:space="preserve">This was unclear. Please check that I have understood. </w:t>
      </w:r>
    </w:p>
  </w:comment>
  <w:comment w:id="60" w:author="Proofed" w:date="2018-06-05T20:17:00Z" w:initials="P">
    <w:p w14:paraId="2ED375CB" w14:textId="254C9460" w:rsidR="00113EC2" w:rsidRDefault="00113EC2">
      <w:pPr>
        <w:pStyle w:val="CommentText"/>
      </w:pPr>
      <w:r>
        <w:rPr>
          <w:rStyle w:val="CommentReference"/>
        </w:rPr>
        <w:annotationRef/>
      </w:r>
      <w:r>
        <w:t xml:space="preserve">I have made changes here to improve conciseness. Please check that I have kept your intended meaning. </w:t>
      </w:r>
    </w:p>
  </w:comment>
  <w:comment w:id="99" w:author="Proofed" w:date="2018-06-05T20:26:00Z" w:initials="P">
    <w:p w14:paraId="15B7C228" w14:textId="71A1F02E" w:rsidR="00113EC2" w:rsidRDefault="00113EC2">
      <w:pPr>
        <w:pStyle w:val="CommentText"/>
      </w:pPr>
      <w:r>
        <w:rPr>
          <w:rStyle w:val="CommentReference"/>
        </w:rPr>
        <w:annotationRef/>
      </w:r>
      <w:r>
        <w:t xml:space="preserve">I have amended this sentence to improve clarity. Please check that I have understood. </w:t>
      </w:r>
    </w:p>
  </w:comment>
  <w:comment w:id="139" w:author="Proofed" w:date="2018-06-05T20:39:00Z" w:initials="P">
    <w:p w14:paraId="57FC078D" w14:textId="3BD85869" w:rsidR="00113EC2" w:rsidRDefault="00113EC2">
      <w:pPr>
        <w:pStyle w:val="CommentText"/>
      </w:pPr>
      <w:r>
        <w:rPr>
          <w:rStyle w:val="CommentReference"/>
        </w:rPr>
        <w:annotationRef/>
      </w:r>
      <w:r>
        <w:t>Please check that I have kept your intended meaning.</w:t>
      </w:r>
    </w:p>
  </w:comment>
  <w:comment w:id="190" w:author="Proofed" w:date="2018-06-05T20:44:00Z" w:initials="P">
    <w:p w14:paraId="0A2A3685" w14:textId="50DB0068" w:rsidR="00113EC2" w:rsidRDefault="00113EC2">
      <w:pPr>
        <w:pStyle w:val="CommentText"/>
      </w:pPr>
      <w:r>
        <w:rPr>
          <w:rStyle w:val="CommentReference"/>
        </w:rPr>
        <w:annotationRef/>
      </w:r>
      <w:r>
        <w:t>Should this word be capitalised?</w:t>
      </w:r>
    </w:p>
  </w:comment>
  <w:comment w:id="227" w:author="Proofed" w:date="2018-06-05T20:53:00Z" w:initials="P">
    <w:p w14:paraId="105C34E9" w14:textId="387D4D7B" w:rsidR="00113EC2" w:rsidRDefault="00113EC2">
      <w:pPr>
        <w:pStyle w:val="CommentText"/>
      </w:pPr>
      <w:r>
        <w:rPr>
          <w:rStyle w:val="CommentReference"/>
        </w:rPr>
        <w:annotationRef/>
      </w:r>
      <w:r>
        <w:t xml:space="preserve">I have amended this section to improve clarity. Please check that I have understood. </w:t>
      </w:r>
    </w:p>
  </w:comment>
  <w:comment w:id="269" w:author="Proofed" w:date="2018-06-05T21:18:00Z" w:initials="P">
    <w:p w14:paraId="54675882" w14:textId="466F6509" w:rsidR="00113EC2" w:rsidRDefault="00113EC2">
      <w:pPr>
        <w:pStyle w:val="CommentText"/>
      </w:pPr>
      <w:r>
        <w:rPr>
          <w:rStyle w:val="CommentReference"/>
        </w:rPr>
        <w:annotationRef/>
      </w:r>
      <w:r>
        <w:t>Please check that I have kept your intended meaning.</w:t>
      </w:r>
    </w:p>
  </w:comment>
  <w:comment w:id="317" w:author="Proofed" w:date="2018-06-06T07:10:00Z" w:initials="P">
    <w:p w14:paraId="16C5FFDB" w14:textId="0E8BD63C" w:rsidR="00113EC2" w:rsidRDefault="00113EC2">
      <w:pPr>
        <w:pStyle w:val="CommentText"/>
      </w:pPr>
      <w:r>
        <w:rPr>
          <w:rStyle w:val="CommentReference"/>
        </w:rPr>
        <w:annotationRef/>
      </w:r>
      <w:r>
        <w:t>I have amended this for conciseness and clarity. Please check that I have kept your intended meaning.</w:t>
      </w:r>
    </w:p>
  </w:comment>
  <w:comment w:id="354" w:author="Proofed" w:date="2018-06-06T07:13:00Z" w:initials="P">
    <w:p w14:paraId="381EBA65" w14:textId="396297A9" w:rsidR="00113EC2" w:rsidRDefault="00113EC2">
      <w:pPr>
        <w:pStyle w:val="CommentText"/>
      </w:pPr>
      <w:r>
        <w:rPr>
          <w:rStyle w:val="CommentReference"/>
        </w:rPr>
        <w:annotationRef/>
      </w:r>
      <w:r>
        <w:t>Please check that I have understood.</w:t>
      </w:r>
    </w:p>
  </w:comment>
  <w:comment w:id="400" w:author="Proofed" w:date="2018-06-06T07:19:00Z" w:initials="P">
    <w:p w14:paraId="5958A31A" w14:textId="0042F9A5" w:rsidR="00113EC2" w:rsidRDefault="00113EC2">
      <w:pPr>
        <w:pStyle w:val="CommentText"/>
      </w:pPr>
      <w:r>
        <w:rPr>
          <w:rStyle w:val="CommentReference"/>
        </w:rPr>
        <w:annotationRef/>
      </w:r>
      <w:r>
        <w:t>I have amended this section to improve clarity. Please check that I have understood.</w:t>
      </w:r>
    </w:p>
  </w:comment>
  <w:comment w:id="421" w:author="Proofed" w:date="2018-06-06T07:22:00Z" w:initials="P">
    <w:p w14:paraId="79E76EF9" w14:textId="1496A2A0" w:rsidR="00113EC2" w:rsidRDefault="00113EC2">
      <w:pPr>
        <w:pStyle w:val="CommentText"/>
      </w:pPr>
      <w:r>
        <w:rPr>
          <w:rStyle w:val="CommentReference"/>
        </w:rPr>
        <w:annotationRef/>
      </w:r>
      <w:r>
        <w:t>Some punctuation here seems redundant, but I understand this may be part of the equation. Please check this and revise if necessary.</w:t>
      </w:r>
    </w:p>
  </w:comment>
  <w:comment w:id="450" w:author="Proofed" w:date="2018-06-06T07:51:00Z" w:initials="P">
    <w:p w14:paraId="6F359A50" w14:textId="4261122A" w:rsidR="00113EC2" w:rsidRDefault="00113EC2">
      <w:pPr>
        <w:pStyle w:val="CommentText"/>
      </w:pPr>
      <w:r>
        <w:rPr>
          <w:rStyle w:val="CommentReference"/>
        </w:rPr>
        <w:annotationRef/>
      </w:r>
      <w:r>
        <w:t xml:space="preserve">Please check that this is correct; ‘its’ would indicate just one element. </w:t>
      </w:r>
    </w:p>
  </w:comment>
  <w:comment w:id="510" w:author="Proofed" w:date="2018-06-06T08:01:00Z" w:initials="P">
    <w:p w14:paraId="45367BCB" w14:textId="53EB9729" w:rsidR="00113EC2" w:rsidRDefault="00113EC2">
      <w:pPr>
        <w:pStyle w:val="CommentText"/>
      </w:pPr>
      <w:r>
        <w:rPr>
          <w:rStyle w:val="CommentReference"/>
        </w:rPr>
        <w:annotationRef/>
      </w:r>
      <w:r>
        <w:t>Please check that my punctuation amendment is correct.</w:t>
      </w:r>
    </w:p>
  </w:comment>
  <w:comment w:id="517" w:author="Proofed" w:date="2018-06-06T08:02:00Z" w:initials="P">
    <w:p w14:paraId="28F0033E" w14:textId="5D599711" w:rsidR="00113EC2" w:rsidRDefault="00113EC2">
      <w:pPr>
        <w:pStyle w:val="CommentText"/>
      </w:pPr>
      <w:r>
        <w:rPr>
          <w:rStyle w:val="CommentReference"/>
        </w:rPr>
        <w:annotationRef/>
      </w:r>
      <w:r>
        <w:t>Should this be ‘</w:t>
      </w:r>
      <w:r w:rsidRPr="00F77E9F">
        <w:t xml:space="preserve">the equality established </w:t>
      </w:r>
      <w:r>
        <w:t>i</w:t>
      </w:r>
      <w:r w:rsidRPr="00F77E9F">
        <w:t xml:space="preserve">n the problem set is still established </w:t>
      </w:r>
      <w:r>
        <w:t>i</w:t>
      </w:r>
      <w:r w:rsidRPr="00F77E9F">
        <w:t>n this subset</w:t>
      </w:r>
      <w:r>
        <w:t>’?</w:t>
      </w:r>
    </w:p>
  </w:comment>
  <w:comment w:id="528" w:author="Proofed" w:date="2018-06-06T08:05:00Z" w:initials="P">
    <w:p w14:paraId="735635CF" w14:textId="70F31798" w:rsidR="00113EC2" w:rsidRDefault="00113EC2">
      <w:pPr>
        <w:pStyle w:val="CommentText"/>
      </w:pPr>
      <w:r>
        <w:rPr>
          <w:rStyle w:val="CommentReference"/>
        </w:rPr>
        <w:annotationRef/>
      </w:r>
      <w:r>
        <w:t>‘all of the superset’, or ‘all the supersets’?</w:t>
      </w:r>
    </w:p>
  </w:comment>
  <w:comment w:id="591" w:author="Proofed" w:date="2018-06-06T08:23:00Z" w:initials="P">
    <w:p w14:paraId="13920B51" w14:textId="28872B97" w:rsidR="00113EC2" w:rsidRDefault="00113EC2">
      <w:pPr>
        <w:pStyle w:val="CommentText"/>
      </w:pPr>
      <w:r>
        <w:rPr>
          <w:rStyle w:val="CommentReference"/>
        </w:rPr>
        <w:annotationRef/>
      </w:r>
      <w:r>
        <w:t>Should this be ‘recording’ or ‘a record’?</w:t>
      </w:r>
    </w:p>
  </w:comment>
  <w:comment w:id="598" w:author="Proofed" w:date="2018-06-06T08:24:00Z" w:initials="P">
    <w:p w14:paraId="2ED00D44" w14:textId="3E380704" w:rsidR="00113EC2" w:rsidRDefault="00113EC2">
      <w:pPr>
        <w:pStyle w:val="CommentText"/>
      </w:pPr>
      <w:r>
        <w:rPr>
          <w:rStyle w:val="CommentReference"/>
        </w:rPr>
        <w:annotationRef/>
      </w:r>
      <w:r>
        <w:t>Should this be ‘next’?</w:t>
      </w:r>
    </w:p>
  </w:comment>
  <w:comment w:id="615" w:author="Proofed" w:date="2018-06-06T08:32:00Z" w:initials="P">
    <w:p w14:paraId="4FFEE2BD" w14:textId="32D4F1C0" w:rsidR="00113EC2" w:rsidRDefault="00113EC2">
      <w:pPr>
        <w:pStyle w:val="CommentText"/>
      </w:pPr>
      <w:r>
        <w:rPr>
          <w:rStyle w:val="CommentReference"/>
        </w:rPr>
        <w:annotationRef/>
      </w:r>
      <w:r>
        <w:t xml:space="preserve">Please check that my amendment has not changed the meaning. </w:t>
      </w:r>
    </w:p>
  </w:comment>
  <w:comment w:id="643" w:author="Proofed" w:date="2018-06-06T08:40:00Z" w:initials="P">
    <w:p w14:paraId="572987BE" w14:textId="1B0B042E" w:rsidR="00113EC2" w:rsidRDefault="00113EC2">
      <w:pPr>
        <w:pStyle w:val="CommentText"/>
      </w:pPr>
      <w:r>
        <w:rPr>
          <w:rStyle w:val="CommentReference"/>
        </w:rPr>
        <w:annotationRef/>
      </w:r>
      <w:r>
        <w:t>Please check that I have kept your intended meaning.</w:t>
      </w:r>
    </w:p>
  </w:comment>
  <w:comment w:id="707" w:author="Proofed" w:date="2018-06-06T08:47:00Z" w:initials="P">
    <w:p w14:paraId="4A704B76" w14:textId="732857D6" w:rsidR="00113EC2" w:rsidRDefault="00113EC2">
      <w:pPr>
        <w:pStyle w:val="CommentText"/>
      </w:pPr>
      <w:r>
        <w:rPr>
          <w:rStyle w:val="CommentReference"/>
        </w:rPr>
        <w:annotationRef/>
      </w:r>
      <w:r>
        <w:t xml:space="preserve">Please check that I have kept your intended meaning. </w:t>
      </w:r>
    </w:p>
  </w:comment>
  <w:comment w:id="722" w:author="Proofed" w:date="2018-06-06T08:49:00Z" w:initials="P">
    <w:p w14:paraId="59A62FE0" w14:textId="69498363" w:rsidR="00113EC2" w:rsidRDefault="00113EC2">
      <w:pPr>
        <w:pStyle w:val="CommentText"/>
      </w:pPr>
      <w:r>
        <w:rPr>
          <w:rStyle w:val="CommentReference"/>
        </w:rPr>
        <w:annotationRef/>
      </w:r>
      <w:r>
        <w:t xml:space="preserve">Please check that I have understood. </w:t>
      </w:r>
    </w:p>
  </w:comment>
  <w:comment w:id="804" w:author="Proofed" w:date="2018-06-06T08:59:00Z" w:initials="P">
    <w:p w14:paraId="49025DA5" w14:textId="42AF4A74" w:rsidR="00113EC2" w:rsidRDefault="00113EC2">
      <w:pPr>
        <w:pStyle w:val="CommentText"/>
      </w:pPr>
      <w:r>
        <w:rPr>
          <w:rStyle w:val="CommentReference"/>
        </w:rPr>
        <w:annotationRef/>
      </w:r>
      <w:r>
        <w:t>Please check that I have understood.</w:t>
      </w:r>
    </w:p>
  </w:comment>
  <w:comment w:id="822" w:author="Proofed" w:date="2018-06-06T08:59:00Z" w:initials="P">
    <w:p w14:paraId="08F89A5E" w14:textId="11F458DF" w:rsidR="00113EC2" w:rsidRDefault="00113EC2">
      <w:pPr>
        <w:pStyle w:val="CommentText"/>
      </w:pPr>
      <w:r>
        <w:rPr>
          <w:rStyle w:val="CommentReference"/>
        </w:rPr>
        <w:annotationRef/>
      </w:r>
      <w:r>
        <w:t>To avoid repetition could this say, ‘but is less generalised’?</w:t>
      </w:r>
    </w:p>
  </w:comment>
  <w:comment w:id="854" w:author="Proofed" w:date="2018-06-06T09:03:00Z" w:initials="P">
    <w:p w14:paraId="69B72DDD" w14:textId="29B2B475" w:rsidR="00113EC2" w:rsidRDefault="00113EC2">
      <w:pPr>
        <w:pStyle w:val="CommentText"/>
      </w:pPr>
      <w:r>
        <w:rPr>
          <w:rStyle w:val="CommentReference"/>
        </w:rPr>
        <w:annotationRef/>
      </w:r>
      <w:r>
        <w:t xml:space="preserve">Please check that I have kept your intended meaning. </w:t>
      </w:r>
    </w:p>
  </w:comment>
  <w:comment w:id="876" w:author="Proofed" w:date="2018-06-06T09:06:00Z" w:initials="P">
    <w:p w14:paraId="063FD4E3" w14:textId="12289551" w:rsidR="00113EC2" w:rsidRDefault="00113EC2">
      <w:pPr>
        <w:pStyle w:val="CommentText"/>
      </w:pPr>
      <w:r>
        <w:rPr>
          <w:rStyle w:val="CommentReference"/>
        </w:rPr>
        <w:annotationRef/>
      </w:r>
      <w:r>
        <w:t>I am unsure what you mean here. Is there some text missing before the word ‘has’?</w:t>
      </w:r>
    </w:p>
  </w:comment>
  <w:comment w:id="878" w:author="Proofed" w:date="2018-06-06T09:07:00Z" w:initials="P">
    <w:p w14:paraId="0066E564" w14:textId="0020EA30" w:rsidR="00113EC2" w:rsidRDefault="00113EC2">
      <w:pPr>
        <w:pStyle w:val="CommentText"/>
      </w:pPr>
      <w:r>
        <w:rPr>
          <w:rStyle w:val="CommentReference"/>
        </w:rPr>
        <w:annotationRef/>
      </w:r>
      <w:r>
        <w:t xml:space="preserve">Please check that I have kept your intended meaning. </w:t>
      </w:r>
    </w:p>
  </w:comment>
  <w:comment w:id="942" w:author="Proofed" w:date="2018-06-06T09:13:00Z" w:initials="P">
    <w:p w14:paraId="196BD2BA" w14:textId="085E3F15" w:rsidR="00113EC2" w:rsidRDefault="00113EC2">
      <w:pPr>
        <w:pStyle w:val="CommentText"/>
      </w:pPr>
      <w:r>
        <w:rPr>
          <w:rStyle w:val="CommentReference"/>
        </w:rPr>
        <w:annotationRef/>
      </w:r>
      <w:r>
        <w:t xml:space="preserve">Please check that my amendment is correct. </w:t>
      </w:r>
    </w:p>
  </w:comment>
  <w:comment w:id="995" w:author="Proofed" w:date="2018-06-06T09:21:00Z" w:initials="P">
    <w:p w14:paraId="15DA8C82" w14:textId="330EE58D" w:rsidR="00F93496" w:rsidRDefault="00F93496">
      <w:pPr>
        <w:pStyle w:val="CommentText"/>
      </w:pPr>
      <w:r>
        <w:rPr>
          <w:rStyle w:val="CommentReference"/>
        </w:rPr>
        <w:annotationRef/>
      </w:r>
      <w:r>
        <w:t xml:space="preserve">This was unclear. Please check that I have understood. </w:t>
      </w:r>
    </w:p>
  </w:comment>
  <w:comment w:id="1080" w:author="Proofed" w:date="2018-06-06T09:32:00Z" w:initials="P">
    <w:p w14:paraId="1647C0DD" w14:textId="1F22F66E" w:rsidR="00CE05DE" w:rsidRDefault="00CE05DE">
      <w:pPr>
        <w:pStyle w:val="CommentText"/>
      </w:pPr>
      <w:r>
        <w:rPr>
          <w:rStyle w:val="CommentReference"/>
        </w:rPr>
        <w:annotationRef/>
      </w:r>
      <w:r>
        <w:t>Please check that I have understood.</w:t>
      </w:r>
    </w:p>
  </w:comment>
  <w:comment w:id="1121" w:author="Proofed" w:date="2018-06-06T09:50:00Z" w:initials="P">
    <w:p w14:paraId="5FF6811D" w14:textId="6A12DA7A" w:rsidR="003605B3" w:rsidRDefault="003605B3">
      <w:pPr>
        <w:pStyle w:val="CommentText"/>
      </w:pPr>
      <w:r>
        <w:rPr>
          <w:rStyle w:val="CommentReference"/>
        </w:rPr>
        <w:annotationRef/>
      </w:r>
      <w:r>
        <w:t xml:space="preserve">This was unclear. Please check that I have understood. </w:t>
      </w:r>
    </w:p>
  </w:comment>
  <w:comment w:id="1140" w:author="Proofed" w:date="2018-06-06T09:51:00Z" w:initials="P">
    <w:p w14:paraId="56301C5B" w14:textId="00EC35B7" w:rsidR="003605B3" w:rsidRDefault="003605B3">
      <w:pPr>
        <w:pStyle w:val="CommentText"/>
      </w:pPr>
      <w:r>
        <w:rPr>
          <w:rStyle w:val="CommentReference"/>
        </w:rPr>
        <w:annotationRef/>
      </w:r>
      <w:r>
        <w:t xml:space="preserve">Please check that I have kept your intended meaning. </w:t>
      </w:r>
    </w:p>
  </w:comment>
  <w:comment w:id="1257" w:author="Proofed" w:date="2018-06-06T10:06:00Z" w:initials="P">
    <w:p w14:paraId="49D8B1BA" w14:textId="7A76FE6C" w:rsidR="00530B3E" w:rsidRDefault="00530B3E">
      <w:pPr>
        <w:pStyle w:val="CommentText"/>
      </w:pPr>
      <w:r>
        <w:rPr>
          <w:rStyle w:val="CommentReference"/>
        </w:rPr>
        <w:annotationRef/>
      </w:r>
      <w:r>
        <w:t xml:space="preserve">Please check that I have understood. </w:t>
      </w:r>
    </w:p>
  </w:comment>
  <w:comment w:id="1280" w:author="Proofed" w:date="2018-06-06T10:14:00Z" w:initials="P">
    <w:p w14:paraId="5F8B50D9" w14:textId="611CBF4A" w:rsidR="00A024E5" w:rsidRDefault="00A024E5">
      <w:pPr>
        <w:pStyle w:val="CommentText"/>
      </w:pPr>
      <w:r>
        <w:rPr>
          <w:rStyle w:val="CommentReference"/>
        </w:rPr>
        <w:annotationRef/>
      </w:r>
      <w:r>
        <w:t xml:space="preserve">Please check that I have understood.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1E66CE" w15:done="0"/>
  <w15:commentEx w15:paraId="43C6D896" w15:done="0"/>
  <w15:commentEx w15:paraId="723EF983" w15:done="0"/>
  <w15:commentEx w15:paraId="2ED375CB" w15:done="0"/>
  <w15:commentEx w15:paraId="15B7C228" w15:done="0"/>
  <w15:commentEx w15:paraId="57FC078D" w15:done="0"/>
  <w15:commentEx w15:paraId="0A2A3685" w15:done="0"/>
  <w15:commentEx w15:paraId="105C34E9" w15:done="0"/>
  <w15:commentEx w15:paraId="54675882" w15:done="0"/>
  <w15:commentEx w15:paraId="16C5FFDB" w15:done="0"/>
  <w15:commentEx w15:paraId="381EBA65" w15:done="0"/>
  <w15:commentEx w15:paraId="5958A31A" w15:done="0"/>
  <w15:commentEx w15:paraId="79E76EF9" w15:done="0"/>
  <w15:commentEx w15:paraId="6F359A50" w15:done="0"/>
  <w15:commentEx w15:paraId="45367BCB" w15:done="0"/>
  <w15:commentEx w15:paraId="28F0033E" w15:done="0"/>
  <w15:commentEx w15:paraId="735635CF" w15:done="0"/>
  <w15:commentEx w15:paraId="13920B51" w15:done="0"/>
  <w15:commentEx w15:paraId="2ED00D44" w15:done="0"/>
  <w15:commentEx w15:paraId="4FFEE2BD" w15:done="0"/>
  <w15:commentEx w15:paraId="572987BE" w15:done="0"/>
  <w15:commentEx w15:paraId="4A704B76" w15:done="0"/>
  <w15:commentEx w15:paraId="59A62FE0" w15:done="0"/>
  <w15:commentEx w15:paraId="49025DA5" w15:done="0"/>
  <w15:commentEx w15:paraId="08F89A5E" w15:done="0"/>
  <w15:commentEx w15:paraId="69B72DDD" w15:done="0"/>
  <w15:commentEx w15:paraId="063FD4E3" w15:done="0"/>
  <w15:commentEx w15:paraId="0066E564" w15:done="0"/>
  <w15:commentEx w15:paraId="196BD2BA" w15:done="0"/>
  <w15:commentEx w15:paraId="15DA8C82" w15:done="0"/>
  <w15:commentEx w15:paraId="1647C0DD" w15:done="0"/>
  <w15:commentEx w15:paraId="5FF6811D" w15:done="0"/>
  <w15:commentEx w15:paraId="56301C5B" w15:done="0"/>
  <w15:commentEx w15:paraId="49D8B1BA" w15:done="0"/>
  <w15:commentEx w15:paraId="5F8B50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1E66CE" w16cid:durableId="1EC16C58"/>
  <w16cid:commentId w16cid:paraId="43C6D896" w16cid:durableId="1EC16D12"/>
  <w16cid:commentId w16cid:paraId="723EF983" w16cid:durableId="1EC16DFB"/>
  <w16cid:commentId w16cid:paraId="2ED375CB" w16cid:durableId="1EC16E6C"/>
  <w16cid:commentId w16cid:paraId="15B7C228" w16cid:durableId="1EC1708F"/>
  <w16cid:commentId w16cid:paraId="57FC078D" w16cid:durableId="1EC17394"/>
  <w16cid:commentId w16cid:paraId="0A2A3685" w16cid:durableId="1EC1749A"/>
  <w16cid:commentId w16cid:paraId="105C34E9" w16cid:durableId="1EC176B1"/>
  <w16cid:commentId w16cid:paraId="54675882" w16cid:durableId="1EC17C93"/>
  <w16cid:commentId w16cid:paraId="16C5FFDB" w16cid:durableId="1EC20769"/>
  <w16cid:commentId w16cid:paraId="381EBA65" w16cid:durableId="1EC2081C"/>
  <w16cid:commentId w16cid:paraId="5958A31A" w16cid:durableId="1EC20986"/>
  <w16cid:commentId w16cid:paraId="79E76EF9" w16cid:durableId="1EC20A23"/>
  <w16cid:commentId w16cid:paraId="6F359A50" w16cid:durableId="1EC21117"/>
  <w16cid:commentId w16cid:paraId="45367BCB" w16cid:durableId="1EC21369"/>
  <w16cid:commentId w16cid:paraId="28F0033E" w16cid:durableId="1EC213AE"/>
  <w16cid:commentId w16cid:paraId="735635CF" w16cid:durableId="1EC21436"/>
  <w16cid:commentId w16cid:paraId="13920B51" w16cid:durableId="1EC21882"/>
  <w16cid:commentId w16cid:paraId="2ED00D44" w16cid:durableId="1EC218C0"/>
  <w16cid:commentId w16cid:paraId="4FFEE2BD" w16cid:durableId="1EC21A96"/>
  <w16cid:commentId w16cid:paraId="572987BE" w16cid:durableId="1EC21C65"/>
  <w16cid:commentId w16cid:paraId="4A704B76" w16cid:durableId="1EC21E31"/>
  <w16cid:commentId w16cid:paraId="59A62FE0" w16cid:durableId="1EC21E89"/>
  <w16cid:commentId w16cid:paraId="49025DA5" w16cid:durableId="1EC220E0"/>
  <w16cid:commentId w16cid:paraId="08F89A5E" w16cid:durableId="1EC2210C"/>
  <w16cid:commentId w16cid:paraId="69B72DDD" w16cid:durableId="1EC221F6"/>
  <w16cid:commentId w16cid:paraId="063FD4E3" w16cid:durableId="1EC2229E"/>
  <w16cid:commentId w16cid:paraId="0066E564" w16cid:durableId="1EC222E6"/>
  <w16cid:commentId w16cid:paraId="196BD2BA" w16cid:durableId="1EC2243E"/>
  <w16cid:commentId w16cid:paraId="15DA8C82" w16cid:durableId="1EC22622"/>
  <w16cid:commentId w16cid:paraId="1647C0DD" w16cid:durableId="1EC228A9"/>
  <w16cid:commentId w16cid:paraId="5FF6811D" w16cid:durableId="1EC22CCB"/>
  <w16cid:commentId w16cid:paraId="56301C5B" w16cid:durableId="1EC22D3B"/>
  <w16cid:commentId w16cid:paraId="49D8B1BA" w16cid:durableId="1EC230B3"/>
  <w16cid:commentId w16cid:paraId="5F8B50D9" w16cid:durableId="1EC232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45A70"/>
    <w:multiLevelType w:val="multilevel"/>
    <w:tmpl w:val="EA0EDAD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A57056"/>
    <w:multiLevelType w:val="multilevel"/>
    <w:tmpl w:val="D7E85F04"/>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oofed">
    <w15:presenceInfo w15:providerId="None" w15:userId="Proof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0A7"/>
    <w:rsid w:val="00016535"/>
    <w:rsid w:val="00090952"/>
    <w:rsid w:val="000C6B69"/>
    <w:rsid w:val="00113EC2"/>
    <w:rsid w:val="00151C54"/>
    <w:rsid w:val="001714E6"/>
    <w:rsid w:val="00180292"/>
    <w:rsid w:val="001F6784"/>
    <w:rsid w:val="00203DA4"/>
    <w:rsid w:val="002B783D"/>
    <w:rsid w:val="00320F31"/>
    <w:rsid w:val="0032251D"/>
    <w:rsid w:val="003605B3"/>
    <w:rsid w:val="003A0159"/>
    <w:rsid w:val="003B551B"/>
    <w:rsid w:val="003F7D8E"/>
    <w:rsid w:val="00432D93"/>
    <w:rsid w:val="004574DF"/>
    <w:rsid w:val="004C6820"/>
    <w:rsid w:val="00523FEE"/>
    <w:rsid w:val="00530B3E"/>
    <w:rsid w:val="005F5BBC"/>
    <w:rsid w:val="00605A90"/>
    <w:rsid w:val="0061272A"/>
    <w:rsid w:val="006A7D96"/>
    <w:rsid w:val="00813C9C"/>
    <w:rsid w:val="00967ED9"/>
    <w:rsid w:val="009B0B0B"/>
    <w:rsid w:val="00A024E5"/>
    <w:rsid w:val="00A76319"/>
    <w:rsid w:val="00A837E1"/>
    <w:rsid w:val="00A870E2"/>
    <w:rsid w:val="00AA5DF5"/>
    <w:rsid w:val="00B83D67"/>
    <w:rsid w:val="00B92407"/>
    <w:rsid w:val="00C84309"/>
    <w:rsid w:val="00C872C2"/>
    <w:rsid w:val="00C95286"/>
    <w:rsid w:val="00CB45BD"/>
    <w:rsid w:val="00CC40A7"/>
    <w:rsid w:val="00CC5C77"/>
    <w:rsid w:val="00CD1AA6"/>
    <w:rsid w:val="00CE05DE"/>
    <w:rsid w:val="00CE7C08"/>
    <w:rsid w:val="00DD6EAC"/>
    <w:rsid w:val="00E22AD5"/>
    <w:rsid w:val="00E71C98"/>
    <w:rsid w:val="00EF7800"/>
    <w:rsid w:val="00F63397"/>
    <w:rsid w:val="00F77E9F"/>
    <w:rsid w:val="00F934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A6E72"/>
  <w15:chartTrackingRefBased/>
  <w15:docId w15:val="{4A52398A-BF80-4745-80F9-B54D982D9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qFormat/>
    <w:rsid w:val="00320F31"/>
    <w:pPr>
      <w:keepNext/>
      <w:keepLines/>
      <w:numPr>
        <w:numId w:val="2"/>
      </w:numPr>
      <w:spacing w:before="480" w:after="200" w:line="276" w:lineRule="auto"/>
      <w:ind w:left="360" w:hanging="360"/>
      <w:outlineLvl w:val="0"/>
    </w:pPr>
    <w:rPr>
      <w:rFonts w:ascii="Times New Roman" w:eastAsiaTheme="majorEastAsia" w:hAnsi="Times New Roman" w:cstheme="majorBidi"/>
      <w:b/>
      <w:bCs/>
      <w:color w:val="000000" w:themeColor="text1"/>
      <w:sz w:val="3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0F31"/>
    <w:rPr>
      <w:rFonts w:ascii="Times New Roman" w:eastAsiaTheme="majorEastAsia" w:hAnsi="Times New Roman" w:cstheme="majorBidi"/>
      <w:b/>
      <w:bCs/>
      <w:color w:val="000000" w:themeColor="text1"/>
      <w:sz w:val="36"/>
      <w:szCs w:val="28"/>
    </w:rPr>
  </w:style>
  <w:style w:type="character" w:styleId="CommentReference">
    <w:name w:val="annotation reference"/>
    <w:basedOn w:val="DefaultParagraphFont"/>
    <w:uiPriority w:val="99"/>
    <w:semiHidden/>
    <w:unhideWhenUsed/>
    <w:rsid w:val="00CE7C08"/>
    <w:rPr>
      <w:sz w:val="16"/>
      <w:szCs w:val="16"/>
    </w:rPr>
  </w:style>
  <w:style w:type="paragraph" w:styleId="CommentText">
    <w:name w:val="annotation text"/>
    <w:basedOn w:val="Normal"/>
    <w:link w:val="CommentTextChar"/>
    <w:uiPriority w:val="99"/>
    <w:semiHidden/>
    <w:unhideWhenUsed/>
    <w:rsid w:val="00CE7C08"/>
    <w:rPr>
      <w:sz w:val="20"/>
      <w:szCs w:val="20"/>
    </w:rPr>
  </w:style>
  <w:style w:type="character" w:customStyle="1" w:styleId="CommentTextChar">
    <w:name w:val="Comment Text Char"/>
    <w:basedOn w:val="DefaultParagraphFont"/>
    <w:link w:val="CommentText"/>
    <w:uiPriority w:val="99"/>
    <w:semiHidden/>
    <w:rsid w:val="00CE7C08"/>
    <w:rPr>
      <w:sz w:val="20"/>
      <w:szCs w:val="20"/>
    </w:rPr>
  </w:style>
  <w:style w:type="paragraph" w:styleId="CommentSubject">
    <w:name w:val="annotation subject"/>
    <w:basedOn w:val="CommentText"/>
    <w:next w:val="CommentText"/>
    <w:link w:val="CommentSubjectChar"/>
    <w:uiPriority w:val="99"/>
    <w:semiHidden/>
    <w:unhideWhenUsed/>
    <w:rsid w:val="00CE7C08"/>
    <w:rPr>
      <w:b/>
      <w:bCs/>
    </w:rPr>
  </w:style>
  <w:style w:type="character" w:customStyle="1" w:styleId="CommentSubjectChar">
    <w:name w:val="Comment Subject Char"/>
    <w:basedOn w:val="CommentTextChar"/>
    <w:link w:val="CommentSubject"/>
    <w:uiPriority w:val="99"/>
    <w:semiHidden/>
    <w:rsid w:val="00CE7C08"/>
    <w:rPr>
      <w:b/>
      <w:bCs/>
      <w:sz w:val="20"/>
      <w:szCs w:val="20"/>
    </w:rPr>
  </w:style>
  <w:style w:type="paragraph" w:styleId="BalloonText">
    <w:name w:val="Balloon Text"/>
    <w:basedOn w:val="Normal"/>
    <w:link w:val="BalloonTextChar"/>
    <w:uiPriority w:val="99"/>
    <w:semiHidden/>
    <w:unhideWhenUsed/>
    <w:rsid w:val="00CE7C0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C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14989</Words>
  <Characters>85438</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Proofed</dc:creator>
  <cp:keywords/>
  <dc:description/>
  <cp:lastModifiedBy>Proofed</cp:lastModifiedBy>
  <cp:revision>2</cp:revision>
  <dcterms:created xsi:type="dcterms:W3CDTF">2018-06-06T09:37:00Z</dcterms:created>
  <dcterms:modified xsi:type="dcterms:W3CDTF">2018-06-06T09:37:00Z</dcterms:modified>
</cp:coreProperties>
</file>